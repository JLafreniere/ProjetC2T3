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31DC6" w14:textId="77777777" w:rsidR="00446FB5" w:rsidRPr="0072500A" w:rsidRDefault="00213283" w:rsidP="001847BA">
      <w:pPr>
        <w:rPr>
          <w:rPrChange w:id="0" w:author="JL" w:date="2016-12-11T14:17:00Z">
            <w:rPr/>
          </w:rPrChange>
        </w:rPr>
      </w:pPr>
      <w:r w:rsidRPr="0072500A">
        <w:rPr>
          <w:noProof/>
          <w:lang w:eastAsia="en-US"/>
          <w:rPrChange w:id="1" w:author="JL" w:date="2016-12-11T14:17:00Z">
            <w:rPr>
              <w:noProof/>
              <w:lang w:val="en-US" w:eastAsia="en-US"/>
            </w:rPr>
          </w:rPrChange>
        </w:rPr>
        <w:drawing>
          <wp:anchor distT="0" distB="0" distL="114300" distR="114300" simplePos="0" relativeHeight="251657728" behindDoc="0" locked="0" layoutInCell="1" allowOverlap="1" wp14:anchorId="585084A6" wp14:editId="23FDA860">
            <wp:simplePos x="0" y="0"/>
            <wp:positionH relativeFrom="page">
              <wp:align>center</wp:align>
            </wp:positionH>
            <wp:positionV relativeFrom="paragraph">
              <wp:posOffset>0</wp:posOffset>
            </wp:positionV>
            <wp:extent cx="3437890" cy="1447165"/>
            <wp:effectExtent l="0" t="0" r="0" b="635"/>
            <wp:wrapTopAndBottom/>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890"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A2386" w14:textId="77777777" w:rsidR="001847BA" w:rsidRPr="0072500A" w:rsidRDefault="00D21807" w:rsidP="001847BA">
      <w:pPr>
        <w:pStyle w:val="Title"/>
        <w:rPr>
          <w:rPrChange w:id="2" w:author="JL" w:date="2016-12-11T14:17:00Z">
            <w:rPr/>
          </w:rPrChange>
        </w:rPr>
      </w:pPr>
      <w:r w:rsidRPr="0072500A">
        <w:rPr>
          <w:rPrChange w:id="3" w:author="JL" w:date="2016-12-11T14:17:00Z">
            <w:rPr/>
          </w:rPrChange>
        </w:rPr>
        <w:t>Développement d’une application mobile avec Visual Studio 2015</w:t>
      </w:r>
    </w:p>
    <w:p w14:paraId="43E1A96A" w14:textId="77777777" w:rsidR="001847BA" w:rsidRPr="0072500A" w:rsidRDefault="00D21807" w:rsidP="001847BA">
      <w:pPr>
        <w:pStyle w:val="Subtitle"/>
        <w:rPr>
          <w:rPrChange w:id="4" w:author="JL" w:date="2016-12-11T14:17:00Z">
            <w:rPr/>
          </w:rPrChange>
        </w:rPr>
      </w:pPr>
      <w:r w:rsidRPr="0072500A">
        <w:rPr>
          <w:rPrChange w:id="5" w:author="JL" w:date="2016-12-11T14:17:00Z">
            <w:rPr/>
          </w:rPrChange>
        </w:rPr>
        <w:t>Rapport de stage</w:t>
      </w:r>
    </w:p>
    <w:p w14:paraId="432D2A43" w14:textId="77777777" w:rsidR="001847BA" w:rsidRPr="0072500A" w:rsidRDefault="001847BA" w:rsidP="001847BA">
      <w:pPr>
        <w:rPr>
          <w:rPrChange w:id="6" w:author="JL" w:date="2016-12-11T14:17:00Z">
            <w:rPr/>
          </w:rPrChange>
        </w:rPr>
      </w:pPr>
    </w:p>
    <w:p w14:paraId="36BB359D" w14:textId="77777777" w:rsidR="001847BA" w:rsidRPr="0072500A" w:rsidRDefault="001847BA" w:rsidP="001847BA">
      <w:pPr>
        <w:pStyle w:val="PageTitre"/>
        <w:rPr>
          <w:rPrChange w:id="7" w:author="JL" w:date="2016-12-11T14:17:00Z">
            <w:rPr/>
          </w:rPrChange>
        </w:rPr>
      </w:pPr>
      <w:r w:rsidRPr="0072500A">
        <w:rPr>
          <w:rPrChange w:id="8" w:author="JL" w:date="2016-12-11T14:17:00Z">
            <w:rPr/>
          </w:rPrChange>
        </w:rPr>
        <w:t>Version</w:t>
      </w:r>
    </w:p>
    <w:p w14:paraId="4704A9BE" w14:textId="32817AAE" w:rsidR="001847BA" w:rsidRPr="0072500A" w:rsidRDefault="00365600" w:rsidP="001847BA">
      <w:pPr>
        <w:pStyle w:val="PageTitre"/>
        <w:rPr>
          <w:rPrChange w:id="9" w:author="JL" w:date="2016-12-11T14:17:00Z">
            <w:rPr/>
          </w:rPrChange>
        </w:rPr>
      </w:pPr>
      <w:r w:rsidRPr="0072500A">
        <w:rPr>
          <w:rPrChange w:id="10" w:author="JL" w:date="2016-12-11T14:17:00Z">
            <w:rPr/>
          </w:rPrChange>
        </w:rPr>
        <w:t>0.</w:t>
      </w:r>
      <w:ins w:id="11" w:author="JL" w:date="2016-12-11T23:29:00Z">
        <w:r w:rsidR="00AA2C8F">
          <w:t>9</w:t>
        </w:r>
      </w:ins>
      <w:del w:id="12" w:author="JL" w:date="2016-12-11T23:29:00Z">
        <w:r w:rsidR="007863B4" w:rsidRPr="0072500A" w:rsidDel="00AA2C8F">
          <w:rPr>
            <w:rPrChange w:id="13" w:author="JL" w:date="2016-12-11T14:17:00Z">
              <w:rPr/>
            </w:rPrChange>
          </w:rPr>
          <w:delText>8</w:delText>
        </w:r>
      </w:del>
    </w:p>
    <w:p w14:paraId="18F0B278" w14:textId="77777777" w:rsidR="001847BA" w:rsidRPr="0072500A" w:rsidRDefault="001847BA" w:rsidP="001847BA">
      <w:pPr>
        <w:pStyle w:val="PageTitre"/>
        <w:rPr>
          <w:rPrChange w:id="14" w:author="JL" w:date="2016-12-11T14:17:00Z">
            <w:rPr/>
          </w:rPrChange>
        </w:rPr>
      </w:pPr>
    </w:p>
    <w:p w14:paraId="64FB7444" w14:textId="77777777" w:rsidR="00C240B3" w:rsidRPr="0072500A" w:rsidRDefault="00C240B3" w:rsidP="00C240B3">
      <w:pPr>
        <w:pStyle w:val="PageTitre"/>
        <w:rPr>
          <w:rPrChange w:id="15" w:author="JL" w:date="2016-12-11T14:17:00Z">
            <w:rPr/>
          </w:rPrChange>
        </w:rPr>
      </w:pPr>
      <w:r w:rsidRPr="0072500A">
        <w:rPr>
          <w:rPrChange w:id="16" w:author="JL" w:date="2016-12-11T14:17:00Z">
            <w:rPr/>
          </w:rPrChange>
        </w:rPr>
        <w:t>Client</w:t>
      </w:r>
    </w:p>
    <w:p w14:paraId="1DA84A45" w14:textId="77777777" w:rsidR="00D21807" w:rsidRPr="0072500A" w:rsidRDefault="00D21807" w:rsidP="00C240B3">
      <w:pPr>
        <w:pStyle w:val="PageTitre"/>
        <w:rPr>
          <w:rPrChange w:id="17" w:author="JL" w:date="2016-12-11T14:17:00Z">
            <w:rPr/>
          </w:rPrChange>
        </w:rPr>
      </w:pPr>
      <w:r w:rsidRPr="0072500A">
        <w:rPr>
          <w:rPrChange w:id="18" w:author="JL" w:date="2016-12-11T14:17:00Z">
            <w:rPr/>
          </w:rPrChange>
        </w:rPr>
        <w:t>C2T3</w:t>
      </w:r>
    </w:p>
    <w:p w14:paraId="5C35EC51" w14:textId="77777777" w:rsidR="00D21807" w:rsidRPr="0072500A" w:rsidRDefault="00D21807" w:rsidP="00C240B3">
      <w:pPr>
        <w:pStyle w:val="PageTitre"/>
        <w:rPr>
          <w:rPrChange w:id="19" w:author="JL" w:date="2016-12-11T14:17:00Z">
            <w:rPr/>
          </w:rPrChange>
        </w:rPr>
      </w:pPr>
    </w:p>
    <w:p w14:paraId="1BB7C28F" w14:textId="77777777" w:rsidR="00D21807" w:rsidRPr="0072500A" w:rsidRDefault="00D21807" w:rsidP="00C240B3">
      <w:pPr>
        <w:pStyle w:val="PageTitre"/>
        <w:rPr>
          <w:rPrChange w:id="20" w:author="JL" w:date="2016-12-11T14:17:00Z">
            <w:rPr/>
          </w:rPrChange>
        </w:rPr>
      </w:pPr>
      <w:r w:rsidRPr="0072500A">
        <w:rPr>
          <w:rPrChange w:id="21" w:author="JL" w:date="2016-12-11T14:17:00Z">
            <w:rPr/>
          </w:rPrChange>
        </w:rPr>
        <w:t>Superviseurs</w:t>
      </w:r>
    </w:p>
    <w:p w14:paraId="73AFA756" w14:textId="3C77FC84" w:rsidR="00D21807" w:rsidRPr="0072500A" w:rsidRDefault="00D21807" w:rsidP="00C240B3">
      <w:pPr>
        <w:pStyle w:val="PageTitre"/>
        <w:rPr>
          <w:rPrChange w:id="22" w:author="JL" w:date="2016-12-11T14:17:00Z">
            <w:rPr/>
          </w:rPrChange>
        </w:rPr>
      </w:pPr>
      <w:r w:rsidRPr="0072500A">
        <w:rPr>
          <w:rPrChange w:id="23" w:author="JL" w:date="2016-12-11T14:17:00Z">
            <w:rPr/>
          </w:rPrChange>
        </w:rPr>
        <w:t>S</w:t>
      </w:r>
      <w:bookmarkStart w:id="24" w:name="_GoBack"/>
      <w:bookmarkEnd w:id="24"/>
      <w:r w:rsidRPr="0072500A">
        <w:rPr>
          <w:rPrChange w:id="25" w:author="JL" w:date="2016-12-11T14:17:00Z">
            <w:rPr/>
          </w:rPrChange>
        </w:rPr>
        <w:t>imon Boucher</w:t>
      </w:r>
    </w:p>
    <w:p w14:paraId="34B381B5" w14:textId="77777777" w:rsidR="00C240B3" w:rsidRPr="0072500A" w:rsidRDefault="00D21807" w:rsidP="00C240B3">
      <w:pPr>
        <w:pStyle w:val="PageTitre"/>
        <w:rPr>
          <w:rPrChange w:id="26" w:author="JL" w:date="2016-12-11T14:17:00Z">
            <w:rPr/>
          </w:rPrChange>
        </w:rPr>
      </w:pPr>
      <w:r w:rsidRPr="0072500A">
        <w:rPr>
          <w:rPrChange w:id="27" w:author="JL" w:date="2016-12-11T14:17:00Z">
            <w:rPr/>
          </w:rPrChange>
        </w:rPr>
        <w:t>Steven Goulet</w:t>
      </w:r>
    </w:p>
    <w:p w14:paraId="6583D325" w14:textId="77777777" w:rsidR="00FA7F27" w:rsidRPr="0072500A" w:rsidRDefault="00FA7F27" w:rsidP="001847BA">
      <w:pPr>
        <w:pStyle w:val="PageTitre"/>
        <w:rPr>
          <w:rPrChange w:id="28" w:author="JL" w:date="2016-12-11T14:17:00Z">
            <w:rPr/>
          </w:rPrChange>
        </w:rPr>
      </w:pPr>
    </w:p>
    <w:p w14:paraId="0D481CD8" w14:textId="77777777" w:rsidR="001847BA" w:rsidRPr="0072500A" w:rsidRDefault="00D84243" w:rsidP="001847BA">
      <w:pPr>
        <w:pStyle w:val="PageTitre"/>
        <w:rPr>
          <w:rPrChange w:id="29" w:author="JL" w:date="2016-12-11T14:17:00Z">
            <w:rPr/>
          </w:rPrChange>
        </w:rPr>
      </w:pPr>
      <w:r w:rsidRPr="0072500A">
        <w:rPr>
          <w:rPrChange w:id="30" w:author="JL" w:date="2016-12-11T14:17:00Z">
            <w:rPr/>
          </w:rPrChange>
        </w:rPr>
        <w:t>Auteur</w:t>
      </w:r>
    </w:p>
    <w:p w14:paraId="22873B40" w14:textId="77777777" w:rsidR="00FA7F27" w:rsidRPr="0072500A" w:rsidRDefault="00D84243" w:rsidP="00D21807">
      <w:pPr>
        <w:pStyle w:val="PageTitre"/>
        <w:rPr>
          <w:rPrChange w:id="31" w:author="JL" w:date="2016-12-11T14:17:00Z">
            <w:rPr/>
          </w:rPrChange>
        </w:rPr>
      </w:pPr>
      <w:r w:rsidRPr="0072500A">
        <w:rPr>
          <w:rPrChange w:id="32" w:author="JL" w:date="2016-12-11T14:17:00Z">
            <w:rPr/>
          </w:rPrChange>
        </w:rPr>
        <w:t>Jonathan Lafrenière</w:t>
      </w:r>
    </w:p>
    <w:p w14:paraId="38F8C33E" w14:textId="77777777" w:rsidR="00637FD1" w:rsidRPr="0072500A" w:rsidRDefault="00637FD1" w:rsidP="00A44BDB">
      <w:pPr>
        <w:pStyle w:val="TOCHeading"/>
        <w:rPr>
          <w:lang w:val="fr-CA"/>
          <w:rPrChange w:id="33" w:author="JL" w:date="2016-12-11T14:17:00Z">
            <w:rPr/>
          </w:rPrChange>
        </w:rPr>
      </w:pPr>
      <w:r w:rsidRPr="0072500A">
        <w:rPr>
          <w:lang w:val="fr-CA"/>
          <w:rPrChange w:id="34" w:author="JL" w:date="2016-12-11T14:17:00Z">
            <w:rPr/>
          </w:rPrChange>
        </w:rPr>
        <w:lastRenderedPageBreak/>
        <w:t>Table des matières</w:t>
      </w:r>
    </w:p>
    <w:p w14:paraId="3A66F5D2" w14:textId="77777777" w:rsidR="005F72F5" w:rsidRPr="0072500A" w:rsidRDefault="00D44004">
      <w:pPr>
        <w:pStyle w:val="TOC1"/>
        <w:rPr>
          <w:rFonts w:asciiTheme="minorHAnsi" w:eastAsiaTheme="minorEastAsia" w:hAnsiTheme="minorHAnsi" w:cstheme="minorBidi"/>
          <w:b w:val="0"/>
          <w:bCs w:val="0"/>
          <w:caps w:val="0"/>
          <w:noProof/>
          <w:sz w:val="22"/>
          <w:szCs w:val="22"/>
          <w:rPrChange w:id="35" w:author="JL" w:date="2016-12-11T14:17:00Z">
            <w:rPr>
              <w:rFonts w:asciiTheme="minorHAnsi" w:eastAsiaTheme="minorEastAsia" w:hAnsiTheme="minorHAnsi" w:cstheme="minorBidi"/>
              <w:b w:val="0"/>
              <w:bCs w:val="0"/>
              <w:caps w:val="0"/>
              <w:noProof/>
              <w:sz w:val="22"/>
              <w:szCs w:val="22"/>
            </w:rPr>
          </w:rPrChange>
        </w:rPr>
      </w:pPr>
      <w:r w:rsidRPr="0072500A">
        <w:rPr>
          <w:rPrChange w:id="36" w:author="JL" w:date="2016-12-11T14:17:00Z">
            <w:rPr/>
          </w:rPrChange>
        </w:rPr>
        <w:fldChar w:fldCharType="begin"/>
      </w:r>
      <w:r w:rsidRPr="0072500A">
        <w:rPr>
          <w:rPrChange w:id="37" w:author="JL" w:date="2016-12-11T14:17:00Z">
            <w:rPr/>
          </w:rPrChange>
        </w:rPr>
        <w:instrText xml:space="preserve"> TOC \o "1-4" \h \z \u </w:instrText>
      </w:r>
      <w:r w:rsidRPr="0072500A">
        <w:rPr>
          <w:rPrChange w:id="38" w:author="JL" w:date="2016-12-11T14:17:00Z">
            <w:rPr/>
          </w:rPrChange>
        </w:rPr>
        <w:fldChar w:fldCharType="separate"/>
      </w:r>
      <w:r w:rsidR="00055608" w:rsidRPr="0072500A">
        <w:rPr>
          <w:rPrChange w:id="39" w:author="JL" w:date="2016-12-11T14:17:00Z">
            <w:rPr/>
          </w:rPrChange>
        </w:rPr>
        <w:fldChar w:fldCharType="begin"/>
      </w:r>
      <w:r w:rsidR="00055608" w:rsidRPr="0072500A">
        <w:rPr>
          <w:rPrChange w:id="40" w:author="JL" w:date="2016-12-11T14:17:00Z">
            <w:rPr/>
          </w:rPrChange>
        </w:rPr>
        <w:instrText xml:space="preserve"> HYPERLINK \l "_Toc464572178" </w:instrText>
      </w:r>
      <w:r w:rsidR="00055608" w:rsidRPr="0072500A">
        <w:rPr>
          <w:rPrChange w:id="41" w:author="JL" w:date="2016-12-11T14:17:00Z">
            <w:rPr/>
          </w:rPrChange>
        </w:rPr>
        <w:fldChar w:fldCharType="separate"/>
      </w:r>
      <w:r w:rsidR="005F72F5" w:rsidRPr="0072500A">
        <w:rPr>
          <w:rStyle w:val="Hyperlink"/>
          <w:noProof/>
          <w:rPrChange w:id="42" w:author="JL" w:date="2016-12-11T14:17:00Z">
            <w:rPr>
              <w:rStyle w:val="Hyperlink"/>
              <w:noProof/>
            </w:rPr>
          </w:rPrChange>
        </w:rPr>
        <w:t>1. Introduction</w:t>
      </w:r>
      <w:r w:rsidR="005F72F5" w:rsidRPr="0072500A">
        <w:rPr>
          <w:noProof/>
          <w:webHidden/>
          <w:rPrChange w:id="43" w:author="JL" w:date="2016-12-11T14:17:00Z">
            <w:rPr>
              <w:noProof/>
              <w:webHidden/>
            </w:rPr>
          </w:rPrChange>
        </w:rPr>
        <w:tab/>
      </w:r>
      <w:r w:rsidR="005F72F5" w:rsidRPr="0072500A">
        <w:rPr>
          <w:noProof/>
          <w:webHidden/>
          <w:rPrChange w:id="44" w:author="JL" w:date="2016-12-11T14:17:00Z">
            <w:rPr>
              <w:noProof/>
              <w:webHidden/>
            </w:rPr>
          </w:rPrChange>
        </w:rPr>
        <w:fldChar w:fldCharType="begin"/>
      </w:r>
      <w:r w:rsidR="005F72F5" w:rsidRPr="0072500A">
        <w:rPr>
          <w:noProof/>
          <w:webHidden/>
          <w:rPrChange w:id="45" w:author="JL" w:date="2016-12-11T14:17:00Z">
            <w:rPr>
              <w:noProof/>
              <w:webHidden/>
            </w:rPr>
          </w:rPrChange>
        </w:rPr>
        <w:instrText xml:space="preserve"> PAGEREF _Toc464572178 \h </w:instrText>
      </w:r>
      <w:r w:rsidR="005F72F5" w:rsidRPr="0072500A">
        <w:rPr>
          <w:noProof/>
          <w:webHidden/>
          <w:rPrChange w:id="46" w:author="JL" w:date="2016-12-11T14:17:00Z">
            <w:rPr>
              <w:noProof/>
              <w:webHidden/>
            </w:rPr>
          </w:rPrChange>
        </w:rPr>
      </w:r>
      <w:r w:rsidR="005F72F5" w:rsidRPr="0072500A">
        <w:rPr>
          <w:noProof/>
          <w:webHidden/>
          <w:rPrChange w:id="47" w:author="JL" w:date="2016-12-11T14:17:00Z">
            <w:rPr>
              <w:noProof/>
              <w:webHidden/>
            </w:rPr>
          </w:rPrChange>
        </w:rPr>
        <w:fldChar w:fldCharType="separate"/>
      </w:r>
      <w:r w:rsidR="00BB6700" w:rsidRPr="0072500A">
        <w:rPr>
          <w:noProof/>
          <w:webHidden/>
          <w:rPrChange w:id="48" w:author="JL" w:date="2016-12-11T14:17:00Z">
            <w:rPr>
              <w:noProof/>
              <w:webHidden/>
            </w:rPr>
          </w:rPrChange>
        </w:rPr>
        <w:t>3</w:t>
      </w:r>
      <w:r w:rsidR="005F72F5" w:rsidRPr="0072500A">
        <w:rPr>
          <w:noProof/>
          <w:webHidden/>
          <w:rPrChange w:id="49" w:author="JL" w:date="2016-12-11T14:17:00Z">
            <w:rPr>
              <w:noProof/>
              <w:webHidden/>
            </w:rPr>
          </w:rPrChange>
        </w:rPr>
        <w:fldChar w:fldCharType="end"/>
      </w:r>
      <w:r w:rsidR="00055608" w:rsidRPr="0072500A">
        <w:rPr>
          <w:noProof/>
          <w:rPrChange w:id="50" w:author="JL" w:date="2016-12-11T14:17:00Z">
            <w:rPr>
              <w:noProof/>
            </w:rPr>
          </w:rPrChange>
        </w:rPr>
        <w:fldChar w:fldCharType="end"/>
      </w:r>
    </w:p>
    <w:p w14:paraId="1AF13A08" w14:textId="77777777" w:rsidR="005F72F5" w:rsidRPr="0072500A" w:rsidRDefault="00055608">
      <w:pPr>
        <w:pStyle w:val="TOC2"/>
        <w:rPr>
          <w:rFonts w:asciiTheme="minorHAnsi" w:eastAsiaTheme="minorEastAsia" w:hAnsiTheme="minorHAnsi" w:cstheme="minorBidi"/>
          <w:smallCaps w:val="0"/>
          <w:noProof/>
          <w:sz w:val="22"/>
          <w:szCs w:val="22"/>
          <w:rPrChange w:id="51" w:author="JL" w:date="2016-12-11T14:17:00Z">
            <w:rPr>
              <w:rFonts w:asciiTheme="minorHAnsi" w:eastAsiaTheme="minorEastAsia" w:hAnsiTheme="minorHAnsi" w:cstheme="minorBidi"/>
              <w:smallCaps w:val="0"/>
              <w:noProof/>
              <w:sz w:val="22"/>
              <w:szCs w:val="22"/>
            </w:rPr>
          </w:rPrChange>
        </w:rPr>
      </w:pPr>
      <w:r w:rsidRPr="0072500A">
        <w:rPr>
          <w:rPrChange w:id="52" w:author="JL" w:date="2016-12-11T14:17:00Z">
            <w:rPr/>
          </w:rPrChange>
        </w:rPr>
        <w:fldChar w:fldCharType="begin"/>
      </w:r>
      <w:r w:rsidRPr="0072500A">
        <w:rPr>
          <w:rPrChange w:id="53" w:author="JL" w:date="2016-12-11T14:17:00Z">
            <w:rPr/>
          </w:rPrChange>
        </w:rPr>
        <w:instrText xml:space="preserve"> HYPERLINK \l "_Toc464572179" </w:instrText>
      </w:r>
      <w:r w:rsidRPr="0072500A">
        <w:rPr>
          <w:rPrChange w:id="54" w:author="JL" w:date="2016-12-11T14:17:00Z">
            <w:rPr/>
          </w:rPrChange>
        </w:rPr>
        <w:fldChar w:fldCharType="separate"/>
      </w:r>
      <w:r w:rsidR="005F72F5" w:rsidRPr="0072500A">
        <w:rPr>
          <w:rStyle w:val="Hyperlink"/>
          <w:noProof/>
          <w:rPrChange w:id="55" w:author="JL" w:date="2016-12-11T14:17:00Z">
            <w:rPr>
              <w:rStyle w:val="Hyperlink"/>
              <w:noProof/>
            </w:rPr>
          </w:rPrChange>
        </w:rPr>
        <w:t>1.1. Définitions, acronymes et abréviations</w:t>
      </w:r>
      <w:r w:rsidR="005F72F5" w:rsidRPr="0072500A">
        <w:rPr>
          <w:noProof/>
          <w:webHidden/>
          <w:rPrChange w:id="56" w:author="JL" w:date="2016-12-11T14:17:00Z">
            <w:rPr>
              <w:noProof/>
              <w:webHidden/>
            </w:rPr>
          </w:rPrChange>
        </w:rPr>
        <w:tab/>
      </w:r>
      <w:r w:rsidR="005F72F5" w:rsidRPr="0072500A">
        <w:rPr>
          <w:noProof/>
          <w:webHidden/>
          <w:rPrChange w:id="57" w:author="JL" w:date="2016-12-11T14:17:00Z">
            <w:rPr>
              <w:noProof/>
              <w:webHidden/>
            </w:rPr>
          </w:rPrChange>
        </w:rPr>
        <w:fldChar w:fldCharType="begin"/>
      </w:r>
      <w:r w:rsidR="005F72F5" w:rsidRPr="0072500A">
        <w:rPr>
          <w:noProof/>
          <w:webHidden/>
          <w:rPrChange w:id="58" w:author="JL" w:date="2016-12-11T14:17:00Z">
            <w:rPr>
              <w:noProof/>
              <w:webHidden/>
            </w:rPr>
          </w:rPrChange>
        </w:rPr>
        <w:instrText xml:space="preserve"> PAGEREF _Toc464572179 \h </w:instrText>
      </w:r>
      <w:r w:rsidR="005F72F5" w:rsidRPr="0072500A">
        <w:rPr>
          <w:noProof/>
          <w:webHidden/>
          <w:rPrChange w:id="59" w:author="JL" w:date="2016-12-11T14:17:00Z">
            <w:rPr>
              <w:noProof/>
              <w:webHidden/>
            </w:rPr>
          </w:rPrChange>
        </w:rPr>
      </w:r>
      <w:r w:rsidR="005F72F5" w:rsidRPr="0072500A">
        <w:rPr>
          <w:noProof/>
          <w:webHidden/>
          <w:rPrChange w:id="60" w:author="JL" w:date="2016-12-11T14:17:00Z">
            <w:rPr>
              <w:noProof/>
              <w:webHidden/>
            </w:rPr>
          </w:rPrChange>
        </w:rPr>
        <w:fldChar w:fldCharType="separate"/>
      </w:r>
      <w:r w:rsidR="00BB6700" w:rsidRPr="0072500A">
        <w:rPr>
          <w:noProof/>
          <w:webHidden/>
          <w:rPrChange w:id="61" w:author="JL" w:date="2016-12-11T14:17:00Z">
            <w:rPr>
              <w:noProof/>
              <w:webHidden/>
            </w:rPr>
          </w:rPrChange>
        </w:rPr>
        <w:t>3</w:t>
      </w:r>
      <w:r w:rsidR="005F72F5" w:rsidRPr="0072500A">
        <w:rPr>
          <w:noProof/>
          <w:webHidden/>
          <w:rPrChange w:id="62" w:author="JL" w:date="2016-12-11T14:17:00Z">
            <w:rPr>
              <w:noProof/>
              <w:webHidden/>
            </w:rPr>
          </w:rPrChange>
        </w:rPr>
        <w:fldChar w:fldCharType="end"/>
      </w:r>
      <w:r w:rsidRPr="0072500A">
        <w:rPr>
          <w:noProof/>
          <w:rPrChange w:id="63" w:author="JL" w:date="2016-12-11T14:17:00Z">
            <w:rPr>
              <w:noProof/>
            </w:rPr>
          </w:rPrChange>
        </w:rPr>
        <w:fldChar w:fldCharType="end"/>
      </w:r>
    </w:p>
    <w:p w14:paraId="334BF5FC" w14:textId="77777777" w:rsidR="005F72F5" w:rsidRPr="0072500A" w:rsidRDefault="00055608">
      <w:pPr>
        <w:pStyle w:val="TOC1"/>
        <w:rPr>
          <w:rFonts w:asciiTheme="minorHAnsi" w:eastAsiaTheme="minorEastAsia" w:hAnsiTheme="minorHAnsi" w:cstheme="minorBidi"/>
          <w:b w:val="0"/>
          <w:bCs w:val="0"/>
          <w:caps w:val="0"/>
          <w:noProof/>
          <w:sz w:val="22"/>
          <w:szCs w:val="22"/>
          <w:rPrChange w:id="64" w:author="JL" w:date="2016-12-11T14:17:00Z">
            <w:rPr>
              <w:rFonts w:asciiTheme="minorHAnsi" w:eastAsiaTheme="minorEastAsia" w:hAnsiTheme="minorHAnsi" w:cstheme="minorBidi"/>
              <w:b w:val="0"/>
              <w:bCs w:val="0"/>
              <w:caps w:val="0"/>
              <w:noProof/>
              <w:sz w:val="22"/>
              <w:szCs w:val="22"/>
            </w:rPr>
          </w:rPrChange>
        </w:rPr>
      </w:pPr>
      <w:r w:rsidRPr="0072500A">
        <w:rPr>
          <w:rPrChange w:id="65" w:author="JL" w:date="2016-12-11T14:17:00Z">
            <w:rPr/>
          </w:rPrChange>
        </w:rPr>
        <w:fldChar w:fldCharType="begin"/>
      </w:r>
      <w:r w:rsidRPr="0072500A">
        <w:rPr>
          <w:rPrChange w:id="66" w:author="JL" w:date="2016-12-11T14:17:00Z">
            <w:rPr/>
          </w:rPrChange>
        </w:rPr>
        <w:instrText xml:space="preserve"> HYPERLINK \l "_Toc464572180" </w:instrText>
      </w:r>
      <w:r w:rsidRPr="0072500A">
        <w:rPr>
          <w:rPrChange w:id="67" w:author="JL" w:date="2016-12-11T14:17:00Z">
            <w:rPr/>
          </w:rPrChange>
        </w:rPr>
        <w:fldChar w:fldCharType="separate"/>
      </w:r>
      <w:r w:rsidR="005F72F5" w:rsidRPr="0072500A">
        <w:rPr>
          <w:rStyle w:val="Hyperlink"/>
          <w:noProof/>
          <w:rPrChange w:id="68" w:author="JL" w:date="2016-12-11T14:17:00Z">
            <w:rPr>
              <w:rStyle w:val="Hyperlink"/>
              <w:noProof/>
            </w:rPr>
          </w:rPrChange>
        </w:rPr>
        <w:t>2. Étude de la méthodologie de développement d’une application Web mobile à l’aide de l’IDE spécifié</w:t>
      </w:r>
      <w:r w:rsidR="005F72F5" w:rsidRPr="0072500A">
        <w:rPr>
          <w:noProof/>
          <w:webHidden/>
          <w:rPrChange w:id="69" w:author="JL" w:date="2016-12-11T14:17:00Z">
            <w:rPr>
              <w:noProof/>
              <w:webHidden/>
            </w:rPr>
          </w:rPrChange>
        </w:rPr>
        <w:tab/>
      </w:r>
      <w:r w:rsidR="005F72F5" w:rsidRPr="0072500A">
        <w:rPr>
          <w:noProof/>
          <w:webHidden/>
          <w:rPrChange w:id="70" w:author="JL" w:date="2016-12-11T14:17:00Z">
            <w:rPr>
              <w:noProof/>
              <w:webHidden/>
            </w:rPr>
          </w:rPrChange>
        </w:rPr>
        <w:fldChar w:fldCharType="begin"/>
      </w:r>
      <w:r w:rsidR="005F72F5" w:rsidRPr="0072500A">
        <w:rPr>
          <w:noProof/>
          <w:webHidden/>
          <w:rPrChange w:id="71" w:author="JL" w:date="2016-12-11T14:17:00Z">
            <w:rPr>
              <w:noProof/>
              <w:webHidden/>
            </w:rPr>
          </w:rPrChange>
        </w:rPr>
        <w:instrText xml:space="preserve"> PAGEREF _Toc464572180 \h </w:instrText>
      </w:r>
      <w:r w:rsidR="005F72F5" w:rsidRPr="0072500A">
        <w:rPr>
          <w:noProof/>
          <w:webHidden/>
          <w:rPrChange w:id="72" w:author="JL" w:date="2016-12-11T14:17:00Z">
            <w:rPr>
              <w:noProof/>
              <w:webHidden/>
            </w:rPr>
          </w:rPrChange>
        </w:rPr>
      </w:r>
      <w:r w:rsidR="005F72F5" w:rsidRPr="0072500A">
        <w:rPr>
          <w:noProof/>
          <w:webHidden/>
          <w:rPrChange w:id="73" w:author="JL" w:date="2016-12-11T14:17:00Z">
            <w:rPr>
              <w:noProof/>
              <w:webHidden/>
            </w:rPr>
          </w:rPrChange>
        </w:rPr>
        <w:fldChar w:fldCharType="separate"/>
      </w:r>
      <w:r w:rsidR="00BB6700" w:rsidRPr="0072500A">
        <w:rPr>
          <w:noProof/>
          <w:webHidden/>
          <w:rPrChange w:id="74" w:author="JL" w:date="2016-12-11T14:17:00Z">
            <w:rPr>
              <w:noProof/>
              <w:webHidden/>
            </w:rPr>
          </w:rPrChange>
        </w:rPr>
        <w:t>3</w:t>
      </w:r>
      <w:r w:rsidR="005F72F5" w:rsidRPr="0072500A">
        <w:rPr>
          <w:noProof/>
          <w:webHidden/>
          <w:rPrChange w:id="75" w:author="JL" w:date="2016-12-11T14:17:00Z">
            <w:rPr>
              <w:noProof/>
              <w:webHidden/>
            </w:rPr>
          </w:rPrChange>
        </w:rPr>
        <w:fldChar w:fldCharType="end"/>
      </w:r>
      <w:r w:rsidRPr="0072500A">
        <w:rPr>
          <w:noProof/>
          <w:rPrChange w:id="76" w:author="JL" w:date="2016-12-11T14:17:00Z">
            <w:rPr>
              <w:noProof/>
            </w:rPr>
          </w:rPrChange>
        </w:rPr>
        <w:fldChar w:fldCharType="end"/>
      </w:r>
    </w:p>
    <w:p w14:paraId="04289D6A" w14:textId="77777777" w:rsidR="005F72F5" w:rsidRPr="0072500A" w:rsidRDefault="00055608">
      <w:pPr>
        <w:pStyle w:val="TOC2"/>
        <w:rPr>
          <w:rFonts w:asciiTheme="minorHAnsi" w:eastAsiaTheme="minorEastAsia" w:hAnsiTheme="minorHAnsi" w:cstheme="minorBidi"/>
          <w:smallCaps w:val="0"/>
          <w:noProof/>
          <w:sz w:val="22"/>
          <w:szCs w:val="22"/>
          <w:rPrChange w:id="77" w:author="JL" w:date="2016-12-11T14:17:00Z">
            <w:rPr>
              <w:rFonts w:asciiTheme="minorHAnsi" w:eastAsiaTheme="minorEastAsia" w:hAnsiTheme="minorHAnsi" w:cstheme="minorBidi"/>
              <w:smallCaps w:val="0"/>
              <w:noProof/>
              <w:sz w:val="22"/>
              <w:szCs w:val="22"/>
            </w:rPr>
          </w:rPrChange>
        </w:rPr>
      </w:pPr>
      <w:r w:rsidRPr="0072500A">
        <w:rPr>
          <w:rPrChange w:id="78" w:author="JL" w:date="2016-12-11T14:17:00Z">
            <w:rPr/>
          </w:rPrChange>
        </w:rPr>
        <w:fldChar w:fldCharType="begin"/>
      </w:r>
      <w:r w:rsidRPr="0072500A">
        <w:rPr>
          <w:rPrChange w:id="79" w:author="JL" w:date="2016-12-11T14:17:00Z">
            <w:rPr/>
          </w:rPrChange>
        </w:rPr>
        <w:instrText xml:space="preserve"> HYPERLINK \l "_Toc464572181" </w:instrText>
      </w:r>
      <w:r w:rsidRPr="0072500A">
        <w:rPr>
          <w:rPrChange w:id="80" w:author="JL" w:date="2016-12-11T14:17:00Z">
            <w:rPr/>
          </w:rPrChange>
        </w:rPr>
        <w:fldChar w:fldCharType="separate"/>
      </w:r>
      <w:r w:rsidR="005F72F5" w:rsidRPr="0072500A">
        <w:rPr>
          <w:rStyle w:val="Hyperlink"/>
          <w:noProof/>
          <w:rPrChange w:id="81" w:author="JL" w:date="2016-12-11T14:17:00Z">
            <w:rPr>
              <w:rStyle w:val="Hyperlink"/>
              <w:noProof/>
            </w:rPr>
          </w:rPrChange>
        </w:rPr>
        <w:t>2.1. Titre Niveau 2</w:t>
      </w:r>
      <w:r w:rsidR="005F72F5" w:rsidRPr="0072500A">
        <w:rPr>
          <w:noProof/>
          <w:webHidden/>
          <w:rPrChange w:id="82" w:author="JL" w:date="2016-12-11T14:17:00Z">
            <w:rPr>
              <w:noProof/>
              <w:webHidden/>
            </w:rPr>
          </w:rPrChange>
        </w:rPr>
        <w:tab/>
      </w:r>
      <w:r w:rsidR="005F72F5" w:rsidRPr="0072500A">
        <w:rPr>
          <w:noProof/>
          <w:webHidden/>
          <w:rPrChange w:id="83" w:author="JL" w:date="2016-12-11T14:17:00Z">
            <w:rPr>
              <w:noProof/>
              <w:webHidden/>
            </w:rPr>
          </w:rPrChange>
        </w:rPr>
        <w:fldChar w:fldCharType="begin"/>
      </w:r>
      <w:r w:rsidR="005F72F5" w:rsidRPr="0072500A">
        <w:rPr>
          <w:noProof/>
          <w:webHidden/>
          <w:rPrChange w:id="84" w:author="JL" w:date="2016-12-11T14:17:00Z">
            <w:rPr>
              <w:noProof/>
              <w:webHidden/>
            </w:rPr>
          </w:rPrChange>
        </w:rPr>
        <w:instrText xml:space="preserve"> PAGEREF _Toc464572181 \h </w:instrText>
      </w:r>
      <w:r w:rsidR="005F72F5" w:rsidRPr="0072500A">
        <w:rPr>
          <w:noProof/>
          <w:webHidden/>
          <w:rPrChange w:id="85" w:author="JL" w:date="2016-12-11T14:17:00Z">
            <w:rPr>
              <w:noProof/>
              <w:webHidden/>
            </w:rPr>
          </w:rPrChange>
        </w:rPr>
      </w:r>
      <w:r w:rsidR="005F72F5" w:rsidRPr="0072500A">
        <w:rPr>
          <w:noProof/>
          <w:webHidden/>
          <w:rPrChange w:id="86" w:author="JL" w:date="2016-12-11T14:17:00Z">
            <w:rPr>
              <w:noProof/>
              <w:webHidden/>
            </w:rPr>
          </w:rPrChange>
        </w:rPr>
        <w:fldChar w:fldCharType="separate"/>
      </w:r>
      <w:r w:rsidR="00BB6700" w:rsidRPr="0072500A">
        <w:rPr>
          <w:noProof/>
          <w:webHidden/>
          <w:rPrChange w:id="87" w:author="JL" w:date="2016-12-11T14:17:00Z">
            <w:rPr>
              <w:noProof/>
              <w:webHidden/>
            </w:rPr>
          </w:rPrChange>
        </w:rPr>
        <w:t>3</w:t>
      </w:r>
      <w:r w:rsidR="005F72F5" w:rsidRPr="0072500A">
        <w:rPr>
          <w:noProof/>
          <w:webHidden/>
          <w:rPrChange w:id="88" w:author="JL" w:date="2016-12-11T14:17:00Z">
            <w:rPr>
              <w:noProof/>
              <w:webHidden/>
            </w:rPr>
          </w:rPrChange>
        </w:rPr>
        <w:fldChar w:fldCharType="end"/>
      </w:r>
      <w:r w:rsidRPr="0072500A">
        <w:rPr>
          <w:noProof/>
          <w:rPrChange w:id="89" w:author="JL" w:date="2016-12-11T14:17:00Z">
            <w:rPr>
              <w:noProof/>
            </w:rPr>
          </w:rPrChange>
        </w:rPr>
        <w:fldChar w:fldCharType="end"/>
      </w:r>
    </w:p>
    <w:p w14:paraId="252BAF52" w14:textId="77777777" w:rsidR="005F72F5" w:rsidRPr="0072500A" w:rsidRDefault="00055608">
      <w:pPr>
        <w:pStyle w:val="TOC3"/>
        <w:rPr>
          <w:rFonts w:asciiTheme="minorHAnsi" w:eastAsiaTheme="minorEastAsia" w:hAnsiTheme="minorHAnsi" w:cstheme="minorBidi"/>
          <w:i w:val="0"/>
          <w:iCs w:val="0"/>
          <w:noProof/>
          <w:sz w:val="22"/>
          <w:szCs w:val="22"/>
          <w:rPrChange w:id="90" w:author="JL" w:date="2016-12-11T14:17:00Z">
            <w:rPr>
              <w:rFonts w:asciiTheme="minorHAnsi" w:eastAsiaTheme="minorEastAsia" w:hAnsiTheme="minorHAnsi" w:cstheme="minorBidi"/>
              <w:i w:val="0"/>
              <w:iCs w:val="0"/>
              <w:noProof/>
              <w:sz w:val="22"/>
              <w:szCs w:val="22"/>
            </w:rPr>
          </w:rPrChange>
        </w:rPr>
      </w:pPr>
      <w:r w:rsidRPr="0072500A">
        <w:rPr>
          <w:rPrChange w:id="91" w:author="JL" w:date="2016-12-11T14:17:00Z">
            <w:rPr/>
          </w:rPrChange>
        </w:rPr>
        <w:fldChar w:fldCharType="begin"/>
      </w:r>
      <w:r w:rsidRPr="0072500A">
        <w:rPr>
          <w:rPrChange w:id="92" w:author="JL" w:date="2016-12-11T14:17:00Z">
            <w:rPr/>
          </w:rPrChange>
        </w:rPr>
        <w:instrText xml:space="preserve"> HYPERLINK \l "_Toc464572182" </w:instrText>
      </w:r>
      <w:r w:rsidRPr="0072500A">
        <w:rPr>
          <w:rPrChange w:id="93" w:author="JL" w:date="2016-12-11T14:17:00Z">
            <w:rPr/>
          </w:rPrChange>
        </w:rPr>
        <w:fldChar w:fldCharType="separate"/>
      </w:r>
      <w:r w:rsidR="005F72F5" w:rsidRPr="0072500A">
        <w:rPr>
          <w:rStyle w:val="Hyperlink"/>
          <w:noProof/>
          <w:rPrChange w:id="94" w:author="JL" w:date="2016-12-11T14:17:00Z">
            <w:rPr>
              <w:rStyle w:val="Hyperlink"/>
              <w:noProof/>
            </w:rPr>
          </w:rPrChange>
        </w:rPr>
        <w:t>2.1.1. Titre Niveau 3</w:t>
      </w:r>
      <w:r w:rsidR="005F72F5" w:rsidRPr="0072500A">
        <w:rPr>
          <w:noProof/>
          <w:webHidden/>
          <w:rPrChange w:id="95" w:author="JL" w:date="2016-12-11T14:17:00Z">
            <w:rPr>
              <w:noProof/>
              <w:webHidden/>
            </w:rPr>
          </w:rPrChange>
        </w:rPr>
        <w:tab/>
      </w:r>
      <w:r w:rsidR="005F72F5" w:rsidRPr="0072500A">
        <w:rPr>
          <w:noProof/>
          <w:webHidden/>
          <w:rPrChange w:id="96" w:author="JL" w:date="2016-12-11T14:17:00Z">
            <w:rPr>
              <w:noProof/>
              <w:webHidden/>
            </w:rPr>
          </w:rPrChange>
        </w:rPr>
        <w:fldChar w:fldCharType="begin"/>
      </w:r>
      <w:r w:rsidR="005F72F5" w:rsidRPr="0072500A">
        <w:rPr>
          <w:noProof/>
          <w:webHidden/>
          <w:rPrChange w:id="97" w:author="JL" w:date="2016-12-11T14:17:00Z">
            <w:rPr>
              <w:noProof/>
              <w:webHidden/>
            </w:rPr>
          </w:rPrChange>
        </w:rPr>
        <w:instrText xml:space="preserve"> PAGEREF _Toc464572182 \h </w:instrText>
      </w:r>
      <w:r w:rsidR="005F72F5" w:rsidRPr="0072500A">
        <w:rPr>
          <w:noProof/>
          <w:webHidden/>
          <w:rPrChange w:id="98" w:author="JL" w:date="2016-12-11T14:17:00Z">
            <w:rPr>
              <w:noProof/>
              <w:webHidden/>
            </w:rPr>
          </w:rPrChange>
        </w:rPr>
      </w:r>
      <w:r w:rsidR="005F72F5" w:rsidRPr="0072500A">
        <w:rPr>
          <w:noProof/>
          <w:webHidden/>
          <w:rPrChange w:id="99" w:author="JL" w:date="2016-12-11T14:17:00Z">
            <w:rPr>
              <w:noProof/>
              <w:webHidden/>
            </w:rPr>
          </w:rPrChange>
        </w:rPr>
        <w:fldChar w:fldCharType="separate"/>
      </w:r>
      <w:r w:rsidR="00BB6700" w:rsidRPr="0072500A">
        <w:rPr>
          <w:noProof/>
          <w:webHidden/>
          <w:rPrChange w:id="100" w:author="JL" w:date="2016-12-11T14:17:00Z">
            <w:rPr>
              <w:noProof/>
              <w:webHidden/>
            </w:rPr>
          </w:rPrChange>
        </w:rPr>
        <w:t>3</w:t>
      </w:r>
      <w:r w:rsidR="005F72F5" w:rsidRPr="0072500A">
        <w:rPr>
          <w:noProof/>
          <w:webHidden/>
          <w:rPrChange w:id="101" w:author="JL" w:date="2016-12-11T14:17:00Z">
            <w:rPr>
              <w:noProof/>
              <w:webHidden/>
            </w:rPr>
          </w:rPrChange>
        </w:rPr>
        <w:fldChar w:fldCharType="end"/>
      </w:r>
      <w:r w:rsidRPr="0072500A">
        <w:rPr>
          <w:noProof/>
          <w:rPrChange w:id="102" w:author="JL" w:date="2016-12-11T14:17:00Z">
            <w:rPr>
              <w:noProof/>
            </w:rPr>
          </w:rPrChange>
        </w:rPr>
        <w:fldChar w:fldCharType="end"/>
      </w:r>
    </w:p>
    <w:p w14:paraId="17F19F07" w14:textId="77777777" w:rsidR="005F72F5" w:rsidRPr="0072500A" w:rsidRDefault="00055608">
      <w:pPr>
        <w:pStyle w:val="TOC4"/>
        <w:rPr>
          <w:rFonts w:asciiTheme="minorHAnsi" w:eastAsiaTheme="minorEastAsia" w:hAnsiTheme="minorHAnsi" w:cstheme="minorBidi"/>
          <w:noProof/>
          <w:sz w:val="22"/>
          <w:szCs w:val="22"/>
          <w:rPrChange w:id="103" w:author="JL" w:date="2016-12-11T14:17:00Z">
            <w:rPr>
              <w:rFonts w:asciiTheme="minorHAnsi" w:eastAsiaTheme="minorEastAsia" w:hAnsiTheme="minorHAnsi" w:cstheme="minorBidi"/>
              <w:noProof/>
              <w:sz w:val="22"/>
              <w:szCs w:val="22"/>
            </w:rPr>
          </w:rPrChange>
        </w:rPr>
      </w:pPr>
      <w:r w:rsidRPr="0072500A">
        <w:rPr>
          <w:rPrChange w:id="104" w:author="JL" w:date="2016-12-11T14:17:00Z">
            <w:rPr/>
          </w:rPrChange>
        </w:rPr>
        <w:fldChar w:fldCharType="begin"/>
      </w:r>
      <w:r w:rsidRPr="0072500A">
        <w:rPr>
          <w:rPrChange w:id="105" w:author="JL" w:date="2016-12-11T14:17:00Z">
            <w:rPr/>
          </w:rPrChange>
        </w:rPr>
        <w:instrText xml:space="preserve"> HYPERLINK \l "_Toc464572183" </w:instrText>
      </w:r>
      <w:r w:rsidRPr="0072500A">
        <w:rPr>
          <w:rPrChange w:id="106" w:author="JL" w:date="2016-12-11T14:17:00Z">
            <w:rPr/>
          </w:rPrChange>
        </w:rPr>
        <w:fldChar w:fldCharType="separate"/>
      </w:r>
      <w:r w:rsidR="005F72F5" w:rsidRPr="0072500A">
        <w:rPr>
          <w:rStyle w:val="Hyperlink"/>
          <w:noProof/>
          <w:rPrChange w:id="107" w:author="JL" w:date="2016-12-11T14:17:00Z">
            <w:rPr>
              <w:rStyle w:val="Hyperlink"/>
              <w:noProof/>
            </w:rPr>
          </w:rPrChange>
        </w:rPr>
        <w:t>2.1.1.1. Titre Niveau 4</w:t>
      </w:r>
      <w:r w:rsidR="005F72F5" w:rsidRPr="0072500A">
        <w:rPr>
          <w:noProof/>
          <w:webHidden/>
          <w:rPrChange w:id="108" w:author="JL" w:date="2016-12-11T14:17:00Z">
            <w:rPr>
              <w:noProof/>
              <w:webHidden/>
            </w:rPr>
          </w:rPrChange>
        </w:rPr>
        <w:tab/>
      </w:r>
      <w:r w:rsidR="005F72F5" w:rsidRPr="0072500A">
        <w:rPr>
          <w:noProof/>
          <w:webHidden/>
          <w:rPrChange w:id="109" w:author="JL" w:date="2016-12-11T14:17:00Z">
            <w:rPr>
              <w:noProof/>
              <w:webHidden/>
            </w:rPr>
          </w:rPrChange>
        </w:rPr>
        <w:fldChar w:fldCharType="begin"/>
      </w:r>
      <w:r w:rsidR="005F72F5" w:rsidRPr="0072500A">
        <w:rPr>
          <w:noProof/>
          <w:webHidden/>
          <w:rPrChange w:id="110" w:author="JL" w:date="2016-12-11T14:17:00Z">
            <w:rPr>
              <w:noProof/>
              <w:webHidden/>
            </w:rPr>
          </w:rPrChange>
        </w:rPr>
        <w:instrText xml:space="preserve"> PAGEREF _Toc464572183 \h </w:instrText>
      </w:r>
      <w:r w:rsidR="005F72F5" w:rsidRPr="0072500A">
        <w:rPr>
          <w:noProof/>
          <w:webHidden/>
          <w:rPrChange w:id="111" w:author="JL" w:date="2016-12-11T14:17:00Z">
            <w:rPr>
              <w:noProof/>
              <w:webHidden/>
            </w:rPr>
          </w:rPrChange>
        </w:rPr>
      </w:r>
      <w:r w:rsidR="005F72F5" w:rsidRPr="0072500A">
        <w:rPr>
          <w:noProof/>
          <w:webHidden/>
          <w:rPrChange w:id="112" w:author="JL" w:date="2016-12-11T14:17:00Z">
            <w:rPr>
              <w:noProof/>
              <w:webHidden/>
            </w:rPr>
          </w:rPrChange>
        </w:rPr>
        <w:fldChar w:fldCharType="separate"/>
      </w:r>
      <w:r w:rsidR="00BB6700" w:rsidRPr="0072500A">
        <w:rPr>
          <w:noProof/>
          <w:webHidden/>
          <w:rPrChange w:id="113" w:author="JL" w:date="2016-12-11T14:17:00Z">
            <w:rPr>
              <w:noProof/>
              <w:webHidden/>
            </w:rPr>
          </w:rPrChange>
        </w:rPr>
        <w:t>3</w:t>
      </w:r>
      <w:r w:rsidR="005F72F5" w:rsidRPr="0072500A">
        <w:rPr>
          <w:noProof/>
          <w:webHidden/>
          <w:rPrChange w:id="114" w:author="JL" w:date="2016-12-11T14:17:00Z">
            <w:rPr>
              <w:noProof/>
              <w:webHidden/>
            </w:rPr>
          </w:rPrChange>
        </w:rPr>
        <w:fldChar w:fldCharType="end"/>
      </w:r>
      <w:r w:rsidRPr="0072500A">
        <w:rPr>
          <w:noProof/>
          <w:rPrChange w:id="115" w:author="JL" w:date="2016-12-11T14:17:00Z">
            <w:rPr>
              <w:noProof/>
            </w:rPr>
          </w:rPrChange>
        </w:rPr>
        <w:fldChar w:fldCharType="end"/>
      </w:r>
    </w:p>
    <w:p w14:paraId="2B6E98E6" w14:textId="77777777" w:rsidR="005F72F5" w:rsidRPr="0072500A" w:rsidRDefault="00055608">
      <w:pPr>
        <w:pStyle w:val="TOC1"/>
        <w:rPr>
          <w:rFonts w:asciiTheme="minorHAnsi" w:eastAsiaTheme="minorEastAsia" w:hAnsiTheme="minorHAnsi" w:cstheme="minorBidi"/>
          <w:b w:val="0"/>
          <w:bCs w:val="0"/>
          <w:caps w:val="0"/>
          <w:noProof/>
          <w:sz w:val="22"/>
          <w:szCs w:val="22"/>
          <w:rPrChange w:id="116" w:author="JL" w:date="2016-12-11T14:17:00Z">
            <w:rPr>
              <w:rFonts w:asciiTheme="minorHAnsi" w:eastAsiaTheme="minorEastAsia" w:hAnsiTheme="minorHAnsi" w:cstheme="minorBidi"/>
              <w:b w:val="0"/>
              <w:bCs w:val="0"/>
              <w:caps w:val="0"/>
              <w:noProof/>
              <w:sz w:val="22"/>
              <w:szCs w:val="22"/>
            </w:rPr>
          </w:rPrChange>
        </w:rPr>
      </w:pPr>
      <w:r w:rsidRPr="0072500A">
        <w:rPr>
          <w:rPrChange w:id="117" w:author="JL" w:date="2016-12-11T14:17:00Z">
            <w:rPr/>
          </w:rPrChange>
        </w:rPr>
        <w:fldChar w:fldCharType="begin"/>
      </w:r>
      <w:r w:rsidRPr="0072500A">
        <w:rPr>
          <w:rPrChange w:id="118" w:author="JL" w:date="2016-12-11T14:17:00Z">
            <w:rPr/>
          </w:rPrChange>
        </w:rPr>
        <w:instrText xml:space="preserve"> HYPERLINK \l "_Toc464572184" </w:instrText>
      </w:r>
      <w:r w:rsidRPr="0072500A">
        <w:rPr>
          <w:rPrChange w:id="119" w:author="JL" w:date="2016-12-11T14:17:00Z">
            <w:rPr/>
          </w:rPrChange>
        </w:rPr>
        <w:fldChar w:fldCharType="separate"/>
      </w:r>
      <w:r w:rsidR="005F72F5" w:rsidRPr="0072500A">
        <w:rPr>
          <w:rStyle w:val="Hyperlink"/>
          <w:noProof/>
          <w:rPrChange w:id="120" w:author="JL" w:date="2016-12-11T14:17:00Z">
            <w:rPr>
              <w:rStyle w:val="Hyperlink"/>
              <w:noProof/>
            </w:rPr>
          </w:rPrChange>
        </w:rPr>
        <w:t>3. [autre étude? Par exemple, ASP.NET]</w:t>
      </w:r>
      <w:r w:rsidR="005F72F5" w:rsidRPr="0072500A">
        <w:rPr>
          <w:noProof/>
          <w:webHidden/>
          <w:rPrChange w:id="121" w:author="JL" w:date="2016-12-11T14:17:00Z">
            <w:rPr>
              <w:noProof/>
              <w:webHidden/>
            </w:rPr>
          </w:rPrChange>
        </w:rPr>
        <w:tab/>
      </w:r>
      <w:r w:rsidR="005F72F5" w:rsidRPr="0072500A">
        <w:rPr>
          <w:noProof/>
          <w:webHidden/>
          <w:rPrChange w:id="122" w:author="JL" w:date="2016-12-11T14:17:00Z">
            <w:rPr>
              <w:noProof/>
              <w:webHidden/>
            </w:rPr>
          </w:rPrChange>
        </w:rPr>
        <w:fldChar w:fldCharType="begin"/>
      </w:r>
      <w:r w:rsidR="005F72F5" w:rsidRPr="0072500A">
        <w:rPr>
          <w:noProof/>
          <w:webHidden/>
          <w:rPrChange w:id="123" w:author="JL" w:date="2016-12-11T14:17:00Z">
            <w:rPr>
              <w:noProof/>
              <w:webHidden/>
            </w:rPr>
          </w:rPrChange>
        </w:rPr>
        <w:instrText xml:space="preserve"> PAGEREF _Toc464572184 \h </w:instrText>
      </w:r>
      <w:r w:rsidR="005F72F5" w:rsidRPr="0072500A">
        <w:rPr>
          <w:noProof/>
          <w:webHidden/>
          <w:rPrChange w:id="124" w:author="JL" w:date="2016-12-11T14:17:00Z">
            <w:rPr>
              <w:noProof/>
              <w:webHidden/>
            </w:rPr>
          </w:rPrChange>
        </w:rPr>
      </w:r>
      <w:r w:rsidR="005F72F5" w:rsidRPr="0072500A">
        <w:rPr>
          <w:noProof/>
          <w:webHidden/>
          <w:rPrChange w:id="125" w:author="JL" w:date="2016-12-11T14:17:00Z">
            <w:rPr>
              <w:noProof/>
              <w:webHidden/>
            </w:rPr>
          </w:rPrChange>
        </w:rPr>
        <w:fldChar w:fldCharType="separate"/>
      </w:r>
      <w:r w:rsidR="00BB6700" w:rsidRPr="0072500A">
        <w:rPr>
          <w:noProof/>
          <w:webHidden/>
          <w:rPrChange w:id="126" w:author="JL" w:date="2016-12-11T14:17:00Z">
            <w:rPr>
              <w:noProof/>
              <w:webHidden/>
            </w:rPr>
          </w:rPrChange>
        </w:rPr>
        <w:t>3</w:t>
      </w:r>
      <w:r w:rsidR="005F72F5" w:rsidRPr="0072500A">
        <w:rPr>
          <w:noProof/>
          <w:webHidden/>
          <w:rPrChange w:id="127" w:author="JL" w:date="2016-12-11T14:17:00Z">
            <w:rPr>
              <w:noProof/>
              <w:webHidden/>
            </w:rPr>
          </w:rPrChange>
        </w:rPr>
        <w:fldChar w:fldCharType="end"/>
      </w:r>
      <w:r w:rsidRPr="0072500A">
        <w:rPr>
          <w:noProof/>
          <w:rPrChange w:id="128" w:author="JL" w:date="2016-12-11T14:17:00Z">
            <w:rPr>
              <w:noProof/>
            </w:rPr>
          </w:rPrChange>
        </w:rPr>
        <w:fldChar w:fldCharType="end"/>
      </w:r>
    </w:p>
    <w:p w14:paraId="4CEC82BA" w14:textId="77777777" w:rsidR="005F72F5" w:rsidRPr="0072500A" w:rsidRDefault="00055608">
      <w:pPr>
        <w:pStyle w:val="TOC1"/>
        <w:rPr>
          <w:rFonts w:asciiTheme="minorHAnsi" w:eastAsiaTheme="minorEastAsia" w:hAnsiTheme="minorHAnsi" w:cstheme="minorBidi"/>
          <w:b w:val="0"/>
          <w:bCs w:val="0"/>
          <w:caps w:val="0"/>
          <w:noProof/>
          <w:sz w:val="22"/>
          <w:szCs w:val="22"/>
          <w:rPrChange w:id="129" w:author="JL" w:date="2016-12-11T14:17:00Z">
            <w:rPr>
              <w:rFonts w:asciiTheme="minorHAnsi" w:eastAsiaTheme="minorEastAsia" w:hAnsiTheme="minorHAnsi" w:cstheme="minorBidi"/>
              <w:b w:val="0"/>
              <w:bCs w:val="0"/>
              <w:caps w:val="0"/>
              <w:noProof/>
              <w:sz w:val="22"/>
              <w:szCs w:val="22"/>
            </w:rPr>
          </w:rPrChange>
        </w:rPr>
      </w:pPr>
      <w:r w:rsidRPr="0072500A">
        <w:rPr>
          <w:rPrChange w:id="130" w:author="JL" w:date="2016-12-11T14:17:00Z">
            <w:rPr/>
          </w:rPrChange>
        </w:rPr>
        <w:fldChar w:fldCharType="begin"/>
      </w:r>
      <w:r w:rsidRPr="0072500A">
        <w:rPr>
          <w:rPrChange w:id="131" w:author="JL" w:date="2016-12-11T14:17:00Z">
            <w:rPr/>
          </w:rPrChange>
        </w:rPr>
        <w:instrText xml:space="preserve"> HYPERLINK \l "_Toc464572185" </w:instrText>
      </w:r>
      <w:r w:rsidRPr="0072500A">
        <w:rPr>
          <w:rPrChange w:id="132" w:author="JL" w:date="2016-12-11T14:17:00Z">
            <w:rPr/>
          </w:rPrChange>
        </w:rPr>
        <w:fldChar w:fldCharType="separate"/>
      </w:r>
      <w:r w:rsidR="005F72F5" w:rsidRPr="0072500A">
        <w:rPr>
          <w:rStyle w:val="Hyperlink"/>
          <w:noProof/>
          <w:rPrChange w:id="133" w:author="JL" w:date="2016-12-11T14:17:00Z">
            <w:rPr>
              <w:rStyle w:val="Hyperlink"/>
              <w:noProof/>
            </w:rPr>
          </w:rPrChange>
        </w:rPr>
        <w:t>4. Développement de l’application Web mobile</w:t>
      </w:r>
      <w:r w:rsidR="005F72F5" w:rsidRPr="0072500A">
        <w:rPr>
          <w:noProof/>
          <w:webHidden/>
          <w:rPrChange w:id="134" w:author="JL" w:date="2016-12-11T14:17:00Z">
            <w:rPr>
              <w:noProof/>
              <w:webHidden/>
            </w:rPr>
          </w:rPrChange>
        </w:rPr>
        <w:tab/>
      </w:r>
      <w:r w:rsidR="005F72F5" w:rsidRPr="0072500A">
        <w:rPr>
          <w:noProof/>
          <w:webHidden/>
          <w:rPrChange w:id="135" w:author="JL" w:date="2016-12-11T14:17:00Z">
            <w:rPr>
              <w:noProof/>
              <w:webHidden/>
            </w:rPr>
          </w:rPrChange>
        </w:rPr>
        <w:fldChar w:fldCharType="begin"/>
      </w:r>
      <w:r w:rsidR="005F72F5" w:rsidRPr="0072500A">
        <w:rPr>
          <w:noProof/>
          <w:webHidden/>
          <w:rPrChange w:id="136" w:author="JL" w:date="2016-12-11T14:17:00Z">
            <w:rPr>
              <w:noProof/>
              <w:webHidden/>
            </w:rPr>
          </w:rPrChange>
        </w:rPr>
        <w:instrText xml:space="preserve"> PAGEREF _Toc464572185 \h </w:instrText>
      </w:r>
      <w:r w:rsidR="005F72F5" w:rsidRPr="0072500A">
        <w:rPr>
          <w:noProof/>
          <w:webHidden/>
          <w:rPrChange w:id="137" w:author="JL" w:date="2016-12-11T14:17:00Z">
            <w:rPr>
              <w:noProof/>
              <w:webHidden/>
            </w:rPr>
          </w:rPrChange>
        </w:rPr>
      </w:r>
      <w:r w:rsidR="005F72F5" w:rsidRPr="0072500A">
        <w:rPr>
          <w:noProof/>
          <w:webHidden/>
          <w:rPrChange w:id="138" w:author="JL" w:date="2016-12-11T14:17:00Z">
            <w:rPr>
              <w:noProof/>
              <w:webHidden/>
            </w:rPr>
          </w:rPrChange>
        </w:rPr>
        <w:fldChar w:fldCharType="separate"/>
      </w:r>
      <w:r w:rsidR="00BB6700" w:rsidRPr="0072500A">
        <w:rPr>
          <w:noProof/>
          <w:webHidden/>
          <w:rPrChange w:id="139" w:author="JL" w:date="2016-12-11T14:17:00Z">
            <w:rPr>
              <w:noProof/>
              <w:webHidden/>
            </w:rPr>
          </w:rPrChange>
        </w:rPr>
        <w:t>3</w:t>
      </w:r>
      <w:r w:rsidR="005F72F5" w:rsidRPr="0072500A">
        <w:rPr>
          <w:noProof/>
          <w:webHidden/>
          <w:rPrChange w:id="140" w:author="JL" w:date="2016-12-11T14:17:00Z">
            <w:rPr>
              <w:noProof/>
              <w:webHidden/>
            </w:rPr>
          </w:rPrChange>
        </w:rPr>
        <w:fldChar w:fldCharType="end"/>
      </w:r>
      <w:r w:rsidRPr="0072500A">
        <w:rPr>
          <w:noProof/>
          <w:rPrChange w:id="141" w:author="JL" w:date="2016-12-11T14:17:00Z">
            <w:rPr>
              <w:noProof/>
            </w:rPr>
          </w:rPrChange>
        </w:rPr>
        <w:fldChar w:fldCharType="end"/>
      </w:r>
    </w:p>
    <w:p w14:paraId="285FE4E0" w14:textId="77777777" w:rsidR="005F72F5" w:rsidRPr="0072500A" w:rsidRDefault="00055608">
      <w:pPr>
        <w:pStyle w:val="TOC2"/>
        <w:rPr>
          <w:rFonts w:asciiTheme="minorHAnsi" w:eastAsiaTheme="minorEastAsia" w:hAnsiTheme="minorHAnsi" w:cstheme="minorBidi"/>
          <w:smallCaps w:val="0"/>
          <w:noProof/>
          <w:sz w:val="22"/>
          <w:szCs w:val="22"/>
          <w:rPrChange w:id="142" w:author="JL" w:date="2016-12-11T14:17:00Z">
            <w:rPr>
              <w:rFonts w:asciiTheme="minorHAnsi" w:eastAsiaTheme="minorEastAsia" w:hAnsiTheme="minorHAnsi" w:cstheme="minorBidi"/>
              <w:smallCaps w:val="0"/>
              <w:noProof/>
              <w:sz w:val="22"/>
              <w:szCs w:val="22"/>
            </w:rPr>
          </w:rPrChange>
        </w:rPr>
      </w:pPr>
      <w:r w:rsidRPr="0072500A">
        <w:rPr>
          <w:rPrChange w:id="143" w:author="JL" w:date="2016-12-11T14:17:00Z">
            <w:rPr/>
          </w:rPrChange>
        </w:rPr>
        <w:fldChar w:fldCharType="begin"/>
      </w:r>
      <w:r w:rsidRPr="0072500A">
        <w:rPr>
          <w:rPrChange w:id="144" w:author="JL" w:date="2016-12-11T14:17:00Z">
            <w:rPr/>
          </w:rPrChange>
        </w:rPr>
        <w:instrText xml:space="preserve"> HYPERLINK \l "_Toc464572186" </w:instrText>
      </w:r>
      <w:r w:rsidRPr="0072500A">
        <w:rPr>
          <w:rPrChange w:id="145" w:author="JL" w:date="2016-12-11T14:17:00Z">
            <w:rPr/>
          </w:rPrChange>
        </w:rPr>
        <w:fldChar w:fldCharType="separate"/>
      </w:r>
      <w:r w:rsidR="005F72F5" w:rsidRPr="0072500A">
        <w:rPr>
          <w:rStyle w:val="Hyperlink"/>
          <w:noProof/>
          <w:rPrChange w:id="146" w:author="JL" w:date="2016-12-11T14:17:00Z">
            <w:rPr>
              <w:rStyle w:val="Hyperlink"/>
              <w:noProof/>
            </w:rPr>
          </w:rPrChange>
        </w:rPr>
        <w:t>4.1. Contraintes rencontrées</w:t>
      </w:r>
      <w:r w:rsidR="005F72F5" w:rsidRPr="0072500A">
        <w:rPr>
          <w:noProof/>
          <w:webHidden/>
          <w:rPrChange w:id="147" w:author="JL" w:date="2016-12-11T14:17:00Z">
            <w:rPr>
              <w:noProof/>
              <w:webHidden/>
            </w:rPr>
          </w:rPrChange>
        </w:rPr>
        <w:tab/>
      </w:r>
      <w:r w:rsidR="005F72F5" w:rsidRPr="0072500A">
        <w:rPr>
          <w:noProof/>
          <w:webHidden/>
          <w:rPrChange w:id="148" w:author="JL" w:date="2016-12-11T14:17:00Z">
            <w:rPr>
              <w:noProof/>
              <w:webHidden/>
            </w:rPr>
          </w:rPrChange>
        </w:rPr>
        <w:fldChar w:fldCharType="begin"/>
      </w:r>
      <w:r w:rsidR="005F72F5" w:rsidRPr="0072500A">
        <w:rPr>
          <w:noProof/>
          <w:webHidden/>
          <w:rPrChange w:id="149" w:author="JL" w:date="2016-12-11T14:17:00Z">
            <w:rPr>
              <w:noProof/>
              <w:webHidden/>
            </w:rPr>
          </w:rPrChange>
        </w:rPr>
        <w:instrText xml:space="preserve"> PAGEREF _Toc464572186 \h </w:instrText>
      </w:r>
      <w:r w:rsidR="005F72F5" w:rsidRPr="0072500A">
        <w:rPr>
          <w:noProof/>
          <w:webHidden/>
          <w:rPrChange w:id="150" w:author="JL" w:date="2016-12-11T14:17:00Z">
            <w:rPr>
              <w:noProof/>
              <w:webHidden/>
            </w:rPr>
          </w:rPrChange>
        </w:rPr>
      </w:r>
      <w:r w:rsidR="005F72F5" w:rsidRPr="0072500A">
        <w:rPr>
          <w:noProof/>
          <w:webHidden/>
          <w:rPrChange w:id="151" w:author="JL" w:date="2016-12-11T14:17:00Z">
            <w:rPr>
              <w:noProof/>
              <w:webHidden/>
            </w:rPr>
          </w:rPrChange>
        </w:rPr>
        <w:fldChar w:fldCharType="separate"/>
      </w:r>
      <w:r w:rsidR="00BB6700" w:rsidRPr="0072500A">
        <w:rPr>
          <w:noProof/>
          <w:webHidden/>
          <w:rPrChange w:id="152" w:author="JL" w:date="2016-12-11T14:17:00Z">
            <w:rPr>
              <w:noProof/>
              <w:webHidden/>
            </w:rPr>
          </w:rPrChange>
        </w:rPr>
        <w:t>3</w:t>
      </w:r>
      <w:r w:rsidR="005F72F5" w:rsidRPr="0072500A">
        <w:rPr>
          <w:noProof/>
          <w:webHidden/>
          <w:rPrChange w:id="153" w:author="JL" w:date="2016-12-11T14:17:00Z">
            <w:rPr>
              <w:noProof/>
              <w:webHidden/>
            </w:rPr>
          </w:rPrChange>
        </w:rPr>
        <w:fldChar w:fldCharType="end"/>
      </w:r>
      <w:r w:rsidRPr="0072500A">
        <w:rPr>
          <w:noProof/>
          <w:rPrChange w:id="154" w:author="JL" w:date="2016-12-11T14:17:00Z">
            <w:rPr>
              <w:noProof/>
            </w:rPr>
          </w:rPrChange>
        </w:rPr>
        <w:fldChar w:fldCharType="end"/>
      </w:r>
    </w:p>
    <w:p w14:paraId="01DC2DE9" w14:textId="77777777" w:rsidR="005F72F5" w:rsidRPr="0072500A" w:rsidRDefault="00055608">
      <w:pPr>
        <w:pStyle w:val="TOC2"/>
        <w:rPr>
          <w:rFonts w:asciiTheme="minorHAnsi" w:eastAsiaTheme="minorEastAsia" w:hAnsiTheme="minorHAnsi" w:cstheme="minorBidi"/>
          <w:smallCaps w:val="0"/>
          <w:noProof/>
          <w:sz w:val="22"/>
          <w:szCs w:val="22"/>
          <w:rPrChange w:id="155" w:author="JL" w:date="2016-12-11T14:17:00Z">
            <w:rPr>
              <w:rFonts w:asciiTheme="minorHAnsi" w:eastAsiaTheme="minorEastAsia" w:hAnsiTheme="minorHAnsi" w:cstheme="minorBidi"/>
              <w:smallCaps w:val="0"/>
              <w:noProof/>
              <w:sz w:val="22"/>
              <w:szCs w:val="22"/>
            </w:rPr>
          </w:rPrChange>
        </w:rPr>
      </w:pPr>
      <w:r w:rsidRPr="0072500A">
        <w:rPr>
          <w:rPrChange w:id="156" w:author="JL" w:date="2016-12-11T14:17:00Z">
            <w:rPr/>
          </w:rPrChange>
        </w:rPr>
        <w:fldChar w:fldCharType="begin"/>
      </w:r>
      <w:r w:rsidRPr="0072500A">
        <w:rPr>
          <w:rPrChange w:id="157" w:author="JL" w:date="2016-12-11T14:17:00Z">
            <w:rPr/>
          </w:rPrChange>
        </w:rPr>
        <w:instrText xml:space="preserve"> HYPERLINK \l "_Toc464572187" </w:instrText>
      </w:r>
      <w:r w:rsidRPr="0072500A">
        <w:rPr>
          <w:rPrChange w:id="158" w:author="JL" w:date="2016-12-11T14:17:00Z">
            <w:rPr/>
          </w:rPrChange>
        </w:rPr>
        <w:fldChar w:fldCharType="separate"/>
      </w:r>
      <w:r w:rsidR="005F72F5" w:rsidRPr="0072500A">
        <w:rPr>
          <w:rStyle w:val="Hyperlink"/>
          <w:noProof/>
          <w:rPrChange w:id="159" w:author="JL" w:date="2016-12-11T14:17:00Z">
            <w:rPr>
              <w:rStyle w:val="Hyperlink"/>
              <w:noProof/>
            </w:rPr>
          </w:rPrChange>
        </w:rPr>
        <w:t>4.2. Problèmes rencontrés</w:t>
      </w:r>
      <w:r w:rsidR="005F72F5" w:rsidRPr="0072500A">
        <w:rPr>
          <w:noProof/>
          <w:webHidden/>
          <w:rPrChange w:id="160" w:author="JL" w:date="2016-12-11T14:17:00Z">
            <w:rPr>
              <w:noProof/>
              <w:webHidden/>
            </w:rPr>
          </w:rPrChange>
        </w:rPr>
        <w:tab/>
      </w:r>
      <w:r w:rsidR="005F72F5" w:rsidRPr="0072500A">
        <w:rPr>
          <w:noProof/>
          <w:webHidden/>
          <w:rPrChange w:id="161" w:author="JL" w:date="2016-12-11T14:17:00Z">
            <w:rPr>
              <w:noProof/>
              <w:webHidden/>
            </w:rPr>
          </w:rPrChange>
        </w:rPr>
        <w:fldChar w:fldCharType="begin"/>
      </w:r>
      <w:r w:rsidR="005F72F5" w:rsidRPr="0072500A">
        <w:rPr>
          <w:noProof/>
          <w:webHidden/>
          <w:rPrChange w:id="162" w:author="JL" w:date="2016-12-11T14:17:00Z">
            <w:rPr>
              <w:noProof/>
              <w:webHidden/>
            </w:rPr>
          </w:rPrChange>
        </w:rPr>
        <w:instrText xml:space="preserve"> PAGEREF _Toc464572187 \h </w:instrText>
      </w:r>
      <w:r w:rsidR="005F72F5" w:rsidRPr="0072500A">
        <w:rPr>
          <w:noProof/>
          <w:webHidden/>
          <w:rPrChange w:id="163" w:author="JL" w:date="2016-12-11T14:17:00Z">
            <w:rPr>
              <w:noProof/>
              <w:webHidden/>
            </w:rPr>
          </w:rPrChange>
        </w:rPr>
      </w:r>
      <w:r w:rsidR="005F72F5" w:rsidRPr="0072500A">
        <w:rPr>
          <w:noProof/>
          <w:webHidden/>
          <w:rPrChange w:id="164" w:author="JL" w:date="2016-12-11T14:17:00Z">
            <w:rPr>
              <w:noProof/>
              <w:webHidden/>
            </w:rPr>
          </w:rPrChange>
        </w:rPr>
        <w:fldChar w:fldCharType="separate"/>
      </w:r>
      <w:r w:rsidR="00BB6700" w:rsidRPr="0072500A">
        <w:rPr>
          <w:noProof/>
          <w:webHidden/>
          <w:rPrChange w:id="165" w:author="JL" w:date="2016-12-11T14:17:00Z">
            <w:rPr>
              <w:noProof/>
              <w:webHidden/>
            </w:rPr>
          </w:rPrChange>
        </w:rPr>
        <w:t>3</w:t>
      </w:r>
      <w:r w:rsidR="005F72F5" w:rsidRPr="0072500A">
        <w:rPr>
          <w:noProof/>
          <w:webHidden/>
          <w:rPrChange w:id="166" w:author="JL" w:date="2016-12-11T14:17:00Z">
            <w:rPr>
              <w:noProof/>
              <w:webHidden/>
            </w:rPr>
          </w:rPrChange>
        </w:rPr>
        <w:fldChar w:fldCharType="end"/>
      </w:r>
      <w:r w:rsidRPr="0072500A">
        <w:rPr>
          <w:noProof/>
          <w:rPrChange w:id="167" w:author="JL" w:date="2016-12-11T14:17:00Z">
            <w:rPr>
              <w:noProof/>
            </w:rPr>
          </w:rPrChange>
        </w:rPr>
        <w:fldChar w:fldCharType="end"/>
      </w:r>
    </w:p>
    <w:p w14:paraId="76D9F086" w14:textId="77777777" w:rsidR="005F72F5" w:rsidRPr="0072500A" w:rsidRDefault="00055608">
      <w:pPr>
        <w:pStyle w:val="TOC1"/>
        <w:rPr>
          <w:rFonts w:asciiTheme="minorHAnsi" w:eastAsiaTheme="minorEastAsia" w:hAnsiTheme="minorHAnsi" w:cstheme="minorBidi"/>
          <w:b w:val="0"/>
          <w:bCs w:val="0"/>
          <w:caps w:val="0"/>
          <w:noProof/>
          <w:sz w:val="22"/>
          <w:szCs w:val="22"/>
          <w:rPrChange w:id="168" w:author="JL" w:date="2016-12-11T14:17:00Z">
            <w:rPr>
              <w:rFonts w:asciiTheme="minorHAnsi" w:eastAsiaTheme="minorEastAsia" w:hAnsiTheme="minorHAnsi" w:cstheme="minorBidi"/>
              <w:b w:val="0"/>
              <w:bCs w:val="0"/>
              <w:caps w:val="0"/>
              <w:noProof/>
              <w:sz w:val="22"/>
              <w:szCs w:val="22"/>
            </w:rPr>
          </w:rPrChange>
        </w:rPr>
      </w:pPr>
      <w:r w:rsidRPr="0072500A">
        <w:rPr>
          <w:rPrChange w:id="169" w:author="JL" w:date="2016-12-11T14:17:00Z">
            <w:rPr/>
          </w:rPrChange>
        </w:rPr>
        <w:fldChar w:fldCharType="begin"/>
      </w:r>
      <w:r w:rsidRPr="0072500A">
        <w:rPr>
          <w:rPrChange w:id="170" w:author="JL" w:date="2016-12-11T14:17:00Z">
            <w:rPr/>
          </w:rPrChange>
        </w:rPr>
        <w:instrText xml:space="preserve"> HYPERLINK \l "_Toc464572188" </w:instrText>
      </w:r>
      <w:r w:rsidRPr="0072500A">
        <w:rPr>
          <w:rPrChange w:id="171" w:author="JL" w:date="2016-12-11T14:17:00Z">
            <w:rPr/>
          </w:rPrChange>
        </w:rPr>
        <w:fldChar w:fldCharType="separate"/>
      </w:r>
      <w:r w:rsidR="005F72F5" w:rsidRPr="0072500A">
        <w:rPr>
          <w:rStyle w:val="Hyperlink"/>
          <w:noProof/>
          <w:rPrChange w:id="172" w:author="JL" w:date="2016-12-11T14:17:00Z">
            <w:rPr>
              <w:rStyle w:val="Hyperlink"/>
              <w:noProof/>
            </w:rPr>
          </w:rPrChange>
        </w:rPr>
        <w:t>5. Mode d’emploi</w:t>
      </w:r>
      <w:r w:rsidR="005F72F5" w:rsidRPr="0072500A">
        <w:rPr>
          <w:noProof/>
          <w:webHidden/>
          <w:rPrChange w:id="173" w:author="JL" w:date="2016-12-11T14:17:00Z">
            <w:rPr>
              <w:noProof/>
              <w:webHidden/>
            </w:rPr>
          </w:rPrChange>
        </w:rPr>
        <w:tab/>
      </w:r>
      <w:r w:rsidR="005F72F5" w:rsidRPr="0072500A">
        <w:rPr>
          <w:noProof/>
          <w:webHidden/>
          <w:rPrChange w:id="174" w:author="JL" w:date="2016-12-11T14:17:00Z">
            <w:rPr>
              <w:noProof/>
              <w:webHidden/>
            </w:rPr>
          </w:rPrChange>
        </w:rPr>
        <w:fldChar w:fldCharType="begin"/>
      </w:r>
      <w:r w:rsidR="005F72F5" w:rsidRPr="0072500A">
        <w:rPr>
          <w:noProof/>
          <w:webHidden/>
          <w:rPrChange w:id="175" w:author="JL" w:date="2016-12-11T14:17:00Z">
            <w:rPr>
              <w:noProof/>
              <w:webHidden/>
            </w:rPr>
          </w:rPrChange>
        </w:rPr>
        <w:instrText xml:space="preserve"> PAGEREF _Toc464572188 \h </w:instrText>
      </w:r>
      <w:r w:rsidR="005F72F5" w:rsidRPr="0072500A">
        <w:rPr>
          <w:noProof/>
          <w:webHidden/>
          <w:rPrChange w:id="176" w:author="JL" w:date="2016-12-11T14:17:00Z">
            <w:rPr>
              <w:noProof/>
              <w:webHidden/>
            </w:rPr>
          </w:rPrChange>
        </w:rPr>
      </w:r>
      <w:r w:rsidR="005F72F5" w:rsidRPr="0072500A">
        <w:rPr>
          <w:noProof/>
          <w:webHidden/>
          <w:rPrChange w:id="177" w:author="JL" w:date="2016-12-11T14:17:00Z">
            <w:rPr>
              <w:noProof/>
              <w:webHidden/>
            </w:rPr>
          </w:rPrChange>
        </w:rPr>
        <w:fldChar w:fldCharType="separate"/>
      </w:r>
      <w:r w:rsidR="00BB6700" w:rsidRPr="0072500A">
        <w:rPr>
          <w:noProof/>
          <w:webHidden/>
          <w:rPrChange w:id="178" w:author="JL" w:date="2016-12-11T14:17:00Z">
            <w:rPr>
              <w:noProof/>
              <w:webHidden/>
            </w:rPr>
          </w:rPrChange>
        </w:rPr>
        <w:t>3</w:t>
      </w:r>
      <w:r w:rsidR="005F72F5" w:rsidRPr="0072500A">
        <w:rPr>
          <w:noProof/>
          <w:webHidden/>
          <w:rPrChange w:id="179" w:author="JL" w:date="2016-12-11T14:17:00Z">
            <w:rPr>
              <w:noProof/>
              <w:webHidden/>
            </w:rPr>
          </w:rPrChange>
        </w:rPr>
        <w:fldChar w:fldCharType="end"/>
      </w:r>
      <w:r w:rsidRPr="0072500A">
        <w:rPr>
          <w:noProof/>
          <w:rPrChange w:id="180" w:author="JL" w:date="2016-12-11T14:17:00Z">
            <w:rPr>
              <w:noProof/>
            </w:rPr>
          </w:rPrChange>
        </w:rPr>
        <w:fldChar w:fldCharType="end"/>
      </w:r>
    </w:p>
    <w:p w14:paraId="21ED3D52" w14:textId="77777777" w:rsidR="005F72F5" w:rsidRPr="0072500A" w:rsidRDefault="00055608">
      <w:pPr>
        <w:pStyle w:val="TOC1"/>
        <w:rPr>
          <w:rFonts w:asciiTheme="minorHAnsi" w:eastAsiaTheme="minorEastAsia" w:hAnsiTheme="minorHAnsi" w:cstheme="minorBidi"/>
          <w:b w:val="0"/>
          <w:bCs w:val="0"/>
          <w:caps w:val="0"/>
          <w:noProof/>
          <w:sz w:val="22"/>
          <w:szCs w:val="22"/>
          <w:rPrChange w:id="181" w:author="JL" w:date="2016-12-11T14:17:00Z">
            <w:rPr>
              <w:rFonts w:asciiTheme="minorHAnsi" w:eastAsiaTheme="minorEastAsia" w:hAnsiTheme="minorHAnsi" w:cstheme="minorBidi"/>
              <w:b w:val="0"/>
              <w:bCs w:val="0"/>
              <w:caps w:val="0"/>
              <w:noProof/>
              <w:sz w:val="22"/>
              <w:szCs w:val="22"/>
            </w:rPr>
          </w:rPrChange>
        </w:rPr>
      </w:pPr>
      <w:r w:rsidRPr="0072500A">
        <w:rPr>
          <w:rPrChange w:id="182" w:author="JL" w:date="2016-12-11T14:17:00Z">
            <w:rPr/>
          </w:rPrChange>
        </w:rPr>
        <w:fldChar w:fldCharType="begin"/>
      </w:r>
      <w:r w:rsidRPr="0072500A">
        <w:rPr>
          <w:rPrChange w:id="183" w:author="JL" w:date="2016-12-11T14:17:00Z">
            <w:rPr/>
          </w:rPrChange>
        </w:rPr>
        <w:instrText xml:space="preserve"> HYPERLINK \l "_Toc464572189" </w:instrText>
      </w:r>
      <w:r w:rsidRPr="0072500A">
        <w:rPr>
          <w:rPrChange w:id="184" w:author="JL" w:date="2016-12-11T14:17:00Z">
            <w:rPr/>
          </w:rPrChange>
        </w:rPr>
        <w:fldChar w:fldCharType="separate"/>
      </w:r>
      <w:r w:rsidR="005F72F5" w:rsidRPr="0072500A">
        <w:rPr>
          <w:rStyle w:val="Hyperlink"/>
          <w:noProof/>
          <w:rPrChange w:id="185" w:author="JL" w:date="2016-12-11T14:17:00Z">
            <w:rPr>
              <w:rStyle w:val="Hyperlink"/>
              <w:noProof/>
            </w:rPr>
          </w:rPrChange>
        </w:rPr>
        <w:t>6. Outils de développement</w:t>
      </w:r>
      <w:r w:rsidR="005F72F5" w:rsidRPr="0072500A">
        <w:rPr>
          <w:noProof/>
          <w:webHidden/>
          <w:rPrChange w:id="186" w:author="JL" w:date="2016-12-11T14:17:00Z">
            <w:rPr>
              <w:noProof/>
              <w:webHidden/>
            </w:rPr>
          </w:rPrChange>
        </w:rPr>
        <w:tab/>
      </w:r>
      <w:r w:rsidR="005F72F5" w:rsidRPr="0072500A">
        <w:rPr>
          <w:noProof/>
          <w:webHidden/>
          <w:rPrChange w:id="187" w:author="JL" w:date="2016-12-11T14:17:00Z">
            <w:rPr>
              <w:noProof/>
              <w:webHidden/>
            </w:rPr>
          </w:rPrChange>
        </w:rPr>
        <w:fldChar w:fldCharType="begin"/>
      </w:r>
      <w:r w:rsidR="005F72F5" w:rsidRPr="0072500A">
        <w:rPr>
          <w:noProof/>
          <w:webHidden/>
          <w:rPrChange w:id="188" w:author="JL" w:date="2016-12-11T14:17:00Z">
            <w:rPr>
              <w:noProof/>
              <w:webHidden/>
            </w:rPr>
          </w:rPrChange>
        </w:rPr>
        <w:instrText xml:space="preserve"> PAGEREF _Toc464572189 \h </w:instrText>
      </w:r>
      <w:r w:rsidR="005F72F5" w:rsidRPr="0072500A">
        <w:rPr>
          <w:noProof/>
          <w:webHidden/>
          <w:rPrChange w:id="189" w:author="JL" w:date="2016-12-11T14:17:00Z">
            <w:rPr>
              <w:noProof/>
              <w:webHidden/>
            </w:rPr>
          </w:rPrChange>
        </w:rPr>
      </w:r>
      <w:r w:rsidR="005F72F5" w:rsidRPr="0072500A">
        <w:rPr>
          <w:noProof/>
          <w:webHidden/>
          <w:rPrChange w:id="190" w:author="JL" w:date="2016-12-11T14:17:00Z">
            <w:rPr>
              <w:noProof/>
              <w:webHidden/>
            </w:rPr>
          </w:rPrChange>
        </w:rPr>
        <w:fldChar w:fldCharType="separate"/>
      </w:r>
      <w:r w:rsidR="00BB6700" w:rsidRPr="0072500A">
        <w:rPr>
          <w:noProof/>
          <w:webHidden/>
          <w:rPrChange w:id="191" w:author="JL" w:date="2016-12-11T14:17:00Z">
            <w:rPr>
              <w:noProof/>
              <w:webHidden/>
            </w:rPr>
          </w:rPrChange>
        </w:rPr>
        <w:t>3</w:t>
      </w:r>
      <w:r w:rsidR="005F72F5" w:rsidRPr="0072500A">
        <w:rPr>
          <w:noProof/>
          <w:webHidden/>
          <w:rPrChange w:id="192" w:author="JL" w:date="2016-12-11T14:17:00Z">
            <w:rPr>
              <w:noProof/>
              <w:webHidden/>
            </w:rPr>
          </w:rPrChange>
        </w:rPr>
        <w:fldChar w:fldCharType="end"/>
      </w:r>
      <w:r w:rsidRPr="0072500A">
        <w:rPr>
          <w:noProof/>
          <w:rPrChange w:id="193" w:author="JL" w:date="2016-12-11T14:17:00Z">
            <w:rPr>
              <w:noProof/>
            </w:rPr>
          </w:rPrChange>
        </w:rPr>
        <w:fldChar w:fldCharType="end"/>
      </w:r>
    </w:p>
    <w:p w14:paraId="255627EA" w14:textId="77777777" w:rsidR="005F72F5" w:rsidRPr="0072500A" w:rsidRDefault="00055608">
      <w:pPr>
        <w:pStyle w:val="TOC1"/>
        <w:rPr>
          <w:rFonts w:asciiTheme="minorHAnsi" w:eastAsiaTheme="minorEastAsia" w:hAnsiTheme="minorHAnsi" w:cstheme="minorBidi"/>
          <w:b w:val="0"/>
          <w:bCs w:val="0"/>
          <w:caps w:val="0"/>
          <w:noProof/>
          <w:sz w:val="22"/>
          <w:szCs w:val="22"/>
          <w:rPrChange w:id="194" w:author="JL" w:date="2016-12-11T14:17:00Z">
            <w:rPr>
              <w:rFonts w:asciiTheme="minorHAnsi" w:eastAsiaTheme="minorEastAsia" w:hAnsiTheme="minorHAnsi" w:cstheme="minorBidi"/>
              <w:b w:val="0"/>
              <w:bCs w:val="0"/>
              <w:caps w:val="0"/>
              <w:noProof/>
              <w:sz w:val="22"/>
              <w:szCs w:val="22"/>
            </w:rPr>
          </w:rPrChange>
        </w:rPr>
      </w:pPr>
      <w:r w:rsidRPr="0072500A">
        <w:rPr>
          <w:rPrChange w:id="195" w:author="JL" w:date="2016-12-11T14:17:00Z">
            <w:rPr/>
          </w:rPrChange>
        </w:rPr>
        <w:fldChar w:fldCharType="begin"/>
      </w:r>
      <w:r w:rsidRPr="0072500A">
        <w:rPr>
          <w:rPrChange w:id="196" w:author="JL" w:date="2016-12-11T14:17:00Z">
            <w:rPr/>
          </w:rPrChange>
        </w:rPr>
        <w:instrText xml:space="preserve"> HYPERLINK \l "_Toc464572190" </w:instrText>
      </w:r>
      <w:r w:rsidRPr="0072500A">
        <w:rPr>
          <w:rPrChange w:id="197" w:author="JL" w:date="2016-12-11T14:17:00Z">
            <w:rPr/>
          </w:rPrChange>
        </w:rPr>
        <w:fldChar w:fldCharType="separate"/>
      </w:r>
      <w:r w:rsidR="005F72F5" w:rsidRPr="0072500A">
        <w:rPr>
          <w:rStyle w:val="Hyperlink"/>
          <w:noProof/>
          <w:rPrChange w:id="198" w:author="JL" w:date="2016-12-11T14:17:00Z">
            <w:rPr>
              <w:rStyle w:val="Hyperlink"/>
              <w:noProof/>
            </w:rPr>
          </w:rPrChange>
        </w:rPr>
        <w:t>7. Bibliographie</w:t>
      </w:r>
      <w:r w:rsidR="005F72F5" w:rsidRPr="0072500A">
        <w:rPr>
          <w:noProof/>
          <w:webHidden/>
          <w:rPrChange w:id="199" w:author="JL" w:date="2016-12-11T14:17:00Z">
            <w:rPr>
              <w:noProof/>
              <w:webHidden/>
            </w:rPr>
          </w:rPrChange>
        </w:rPr>
        <w:tab/>
      </w:r>
      <w:r w:rsidR="005F72F5" w:rsidRPr="0072500A">
        <w:rPr>
          <w:noProof/>
          <w:webHidden/>
          <w:rPrChange w:id="200" w:author="JL" w:date="2016-12-11T14:17:00Z">
            <w:rPr>
              <w:noProof/>
              <w:webHidden/>
            </w:rPr>
          </w:rPrChange>
        </w:rPr>
        <w:fldChar w:fldCharType="begin"/>
      </w:r>
      <w:r w:rsidR="005F72F5" w:rsidRPr="0072500A">
        <w:rPr>
          <w:noProof/>
          <w:webHidden/>
          <w:rPrChange w:id="201" w:author="JL" w:date="2016-12-11T14:17:00Z">
            <w:rPr>
              <w:noProof/>
              <w:webHidden/>
            </w:rPr>
          </w:rPrChange>
        </w:rPr>
        <w:instrText xml:space="preserve"> PAGEREF _Toc464572190 \h </w:instrText>
      </w:r>
      <w:r w:rsidR="005F72F5" w:rsidRPr="0072500A">
        <w:rPr>
          <w:noProof/>
          <w:webHidden/>
          <w:rPrChange w:id="202" w:author="JL" w:date="2016-12-11T14:17:00Z">
            <w:rPr>
              <w:noProof/>
              <w:webHidden/>
            </w:rPr>
          </w:rPrChange>
        </w:rPr>
      </w:r>
      <w:r w:rsidR="005F72F5" w:rsidRPr="0072500A">
        <w:rPr>
          <w:noProof/>
          <w:webHidden/>
          <w:rPrChange w:id="203" w:author="JL" w:date="2016-12-11T14:17:00Z">
            <w:rPr>
              <w:noProof/>
              <w:webHidden/>
            </w:rPr>
          </w:rPrChange>
        </w:rPr>
        <w:fldChar w:fldCharType="separate"/>
      </w:r>
      <w:r w:rsidR="00BB6700" w:rsidRPr="0072500A">
        <w:rPr>
          <w:noProof/>
          <w:webHidden/>
          <w:rPrChange w:id="204" w:author="JL" w:date="2016-12-11T14:17:00Z">
            <w:rPr>
              <w:noProof/>
              <w:webHidden/>
            </w:rPr>
          </w:rPrChange>
        </w:rPr>
        <w:t>3</w:t>
      </w:r>
      <w:r w:rsidR="005F72F5" w:rsidRPr="0072500A">
        <w:rPr>
          <w:noProof/>
          <w:webHidden/>
          <w:rPrChange w:id="205" w:author="JL" w:date="2016-12-11T14:17:00Z">
            <w:rPr>
              <w:noProof/>
              <w:webHidden/>
            </w:rPr>
          </w:rPrChange>
        </w:rPr>
        <w:fldChar w:fldCharType="end"/>
      </w:r>
      <w:r w:rsidRPr="0072500A">
        <w:rPr>
          <w:noProof/>
          <w:rPrChange w:id="206" w:author="JL" w:date="2016-12-11T14:17:00Z">
            <w:rPr>
              <w:noProof/>
            </w:rPr>
          </w:rPrChange>
        </w:rPr>
        <w:fldChar w:fldCharType="end"/>
      </w:r>
    </w:p>
    <w:p w14:paraId="75460D87" w14:textId="77777777" w:rsidR="00637FD1" w:rsidRPr="0072500A" w:rsidRDefault="00D44004">
      <w:pPr>
        <w:rPr>
          <w:rPrChange w:id="207" w:author="JL" w:date="2016-12-11T14:17:00Z">
            <w:rPr/>
          </w:rPrChange>
        </w:rPr>
      </w:pPr>
      <w:r w:rsidRPr="0072500A">
        <w:rPr>
          <w:rPrChange w:id="208" w:author="JL" w:date="2016-12-11T14:17:00Z">
            <w:rPr/>
          </w:rPrChange>
        </w:rPr>
        <w:fldChar w:fldCharType="end"/>
      </w:r>
    </w:p>
    <w:p w14:paraId="1B81E5DD" w14:textId="77777777" w:rsidR="00AD2919" w:rsidRPr="0072500A" w:rsidRDefault="00AD2919" w:rsidP="00A44BDB">
      <w:pPr>
        <w:pStyle w:val="TOCHeading"/>
        <w:rPr>
          <w:lang w:val="fr-CA"/>
          <w:rPrChange w:id="209" w:author="JL" w:date="2016-12-11T14:17:00Z">
            <w:rPr/>
          </w:rPrChange>
        </w:rPr>
      </w:pPr>
      <w:r w:rsidRPr="0072500A">
        <w:rPr>
          <w:lang w:val="fr-CA"/>
          <w:rPrChange w:id="210" w:author="JL" w:date="2016-12-11T14:17:00Z">
            <w:rPr/>
          </w:rPrChange>
        </w:rPr>
        <w:t>Table des tableaux</w:t>
      </w:r>
    </w:p>
    <w:p w14:paraId="615BFF76" w14:textId="77777777" w:rsidR="00894E6D" w:rsidRPr="0072500A" w:rsidRDefault="00AD2919">
      <w:pPr>
        <w:pStyle w:val="TableofFigures"/>
        <w:tabs>
          <w:tab w:val="right" w:leader="dot" w:pos="10070"/>
        </w:tabs>
        <w:rPr>
          <w:rFonts w:asciiTheme="minorHAnsi" w:eastAsiaTheme="minorEastAsia" w:hAnsiTheme="minorHAnsi" w:cstheme="minorBidi"/>
          <w:noProof/>
          <w:sz w:val="22"/>
          <w:rPrChange w:id="211" w:author="JL" w:date="2016-12-11T14:17:00Z">
            <w:rPr>
              <w:rFonts w:asciiTheme="minorHAnsi" w:eastAsiaTheme="minorEastAsia" w:hAnsiTheme="minorHAnsi" w:cstheme="minorBidi"/>
              <w:noProof/>
              <w:sz w:val="22"/>
            </w:rPr>
          </w:rPrChange>
        </w:rPr>
      </w:pPr>
      <w:r w:rsidRPr="0072500A">
        <w:rPr>
          <w:rPrChange w:id="212" w:author="JL" w:date="2016-12-11T14:17:00Z">
            <w:rPr/>
          </w:rPrChange>
        </w:rPr>
        <w:fldChar w:fldCharType="begin"/>
      </w:r>
      <w:r w:rsidRPr="0072500A">
        <w:rPr>
          <w:rPrChange w:id="213" w:author="JL" w:date="2016-12-11T14:17:00Z">
            <w:rPr/>
          </w:rPrChange>
        </w:rPr>
        <w:instrText xml:space="preserve"> TOC \h \z \c "Tableau" </w:instrText>
      </w:r>
      <w:r w:rsidRPr="0072500A">
        <w:rPr>
          <w:rPrChange w:id="214" w:author="JL" w:date="2016-12-11T14:17:00Z">
            <w:rPr/>
          </w:rPrChange>
        </w:rPr>
        <w:fldChar w:fldCharType="separate"/>
      </w:r>
      <w:r w:rsidR="00055608" w:rsidRPr="0072500A">
        <w:rPr>
          <w:rPrChange w:id="215" w:author="JL" w:date="2016-12-11T14:17:00Z">
            <w:rPr/>
          </w:rPrChange>
        </w:rPr>
        <w:fldChar w:fldCharType="begin"/>
      </w:r>
      <w:r w:rsidR="00055608" w:rsidRPr="0072500A">
        <w:rPr>
          <w:rPrChange w:id="216" w:author="JL" w:date="2016-12-11T14:17:00Z">
            <w:rPr/>
          </w:rPrChange>
        </w:rPr>
        <w:instrText xml:space="preserve"> HYPERLINK \l "_Toc340492962" </w:instrText>
      </w:r>
      <w:r w:rsidR="00055608" w:rsidRPr="0072500A">
        <w:rPr>
          <w:rPrChange w:id="217" w:author="JL" w:date="2016-12-11T14:17:00Z">
            <w:rPr/>
          </w:rPrChange>
        </w:rPr>
        <w:fldChar w:fldCharType="separate"/>
      </w:r>
      <w:r w:rsidR="00894E6D" w:rsidRPr="0072500A">
        <w:rPr>
          <w:rStyle w:val="Hyperlink"/>
          <w:noProof/>
          <w:rPrChange w:id="218" w:author="JL" w:date="2016-12-11T14:17:00Z">
            <w:rPr>
              <w:rStyle w:val="Hyperlink"/>
              <w:noProof/>
            </w:rPr>
          </w:rPrChange>
        </w:rPr>
        <w:t>Tableau 1.2 : Abréviations</w:t>
      </w:r>
      <w:r w:rsidR="00894E6D" w:rsidRPr="0072500A">
        <w:rPr>
          <w:noProof/>
          <w:webHidden/>
          <w:rPrChange w:id="219" w:author="JL" w:date="2016-12-11T14:17:00Z">
            <w:rPr>
              <w:noProof/>
              <w:webHidden/>
            </w:rPr>
          </w:rPrChange>
        </w:rPr>
        <w:tab/>
      </w:r>
      <w:r w:rsidR="00894E6D" w:rsidRPr="0072500A">
        <w:rPr>
          <w:noProof/>
          <w:webHidden/>
          <w:rPrChange w:id="220" w:author="JL" w:date="2016-12-11T14:17:00Z">
            <w:rPr>
              <w:noProof/>
              <w:webHidden/>
            </w:rPr>
          </w:rPrChange>
        </w:rPr>
        <w:fldChar w:fldCharType="begin"/>
      </w:r>
      <w:r w:rsidR="00894E6D" w:rsidRPr="0072500A">
        <w:rPr>
          <w:noProof/>
          <w:webHidden/>
          <w:rPrChange w:id="221" w:author="JL" w:date="2016-12-11T14:17:00Z">
            <w:rPr>
              <w:noProof/>
              <w:webHidden/>
            </w:rPr>
          </w:rPrChange>
        </w:rPr>
        <w:instrText xml:space="preserve"> PAGEREF _Toc340492962 \h </w:instrText>
      </w:r>
      <w:r w:rsidR="00894E6D" w:rsidRPr="0072500A">
        <w:rPr>
          <w:noProof/>
          <w:webHidden/>
          <w:rPrChange w:id="222" w:author="JL" w:date="2016-12-11T14:17:00Z">
            <w:rPr>
              <w:noProof/>
              <w:webHidden/>
            </w:rPr>
          </w:rPrChange>
        </w:rPr>
      </w:r>
      <w:r w:rsidR="00894E6D" w:rsidRPr="0072500A">
        <w:rPr>
          <w:noProof/>
          <w:webHidden/>
          <w:rPrChange w:id="223" w:author="JL" w:date="2016-12-11T14:17:00Z">
            <w:rPr>
              <w:noProof/>
              <w:webHidden/>
            </w:rPr>
          </w:rPrChange>
        </w:rPr>
        <w:fldChar w:fldCharType="separate"/>
      </w:r>
      <w:r w:rsidR="00BB6700" w:rsidRPr="0072500A">
        <w:rPr>
          <w:noProof/>
          <w:webHidden/>
          <w:rPrChange w:id="224" w:author="JL" w:date="2016-12-11T14:17:00Z">
            <w:rPr>
              <w:noProof/>
              <w:webHidden/>
            </w:rPr>
          </w:rPrChange>
        </w:rPr>
        <w:t>3</w:t>
      </w:r>
      <w:r w:rsidR="00894E6D" w:rsidRPr="0072500A">
        <w:rPr>
          <w:noProof/>
          <w:webHidden/>
          <w:rPrChange w:id="225" w:author="JL" w:date="2016-12-11T14:17:00Z">
            <w:rPr>
              <w:noProof/>
              <w:webHidden/>
            </w:rPr>
          </w:rPrChange>
        </w:rPr>
        <w:fldChar w:fldCharType="end"/>
      </w:r>
      <w:r w:rsidR="00055608" w:rsidRPr="0072500A">
        <w:rPr>
          <w:noProof/>
          <w:rPrChange w:id="226" w:author="JL" w:date="2016-12-11T14:17:00Z">
            <w:rPr>
              <w:noProof/>
            </w:rPr>
          </w:rPrChange>
        </w:rPr>
        <w:fldChar w:fldCharType="end"/>
      </w:r>
    </w:p>
    <w:p w14:paraId="21644A34" w14:textId="77777777" w:rsidR="00894E6D" w:rsidRPr="0072500A" w:rsidRDefault="00055608">
      <w:pPr>
        <w:pStyle w:val="TableofFigures"/>
        <w:tabs>
          <w:tab w:val="right" w:leader="dot" w:pos="10070"/>
        </w:tabs>
        <w:rPr>
          <w:rPrChange w:id="227" w:author="JL" w:date="2016-12-11T14:17:00Z">
            <w:rPr/>
          </w:rPrChange>
        </w:rPr>
      </w:pPr>
      <w:r w:rsidRPr="0072500A">
        <w:rPr>
          <w:rPrChange w:id="228" w:author="JL" w:date="2016-12-11T14:17:00Z">
            <w:rPr/>
          </w:rPrChange>
        </w:rPr>
        <w:fldChar w:fldCharType="begin"/>
      </w:r>
      <w:r w:rsidRPr="0072500A">
        <w:rPr>
          <w:rPrChange w:id="229" w:author="JL" w:date="2016-12-11T14:17:00Z">
            <w:rPr/>
          </w:rPrChange>
        </w:rPr>
        <w:instrText xml:space="preserve"> HYPERLINK \l "_Toc340492963" </w:instrText>
      </w:r>
      <w:r w:rsidRPr="0072500A">
        <w:rPr>
          <w:rPrChange w:id="230" w:author="JL" w:date="2016-12-11T14:17:00Z">
            <w:rPr/>
          </w:rPrChange>
        </w:rPr>
        <w:fldChar w:fldCharType="separate"/>
      </w:r>
      <w:r w:rsidR="00894E6D" w:rsidRPr="0072500A">
        <w:rPr>
          <w:rStyle w:val="Hyperlink"/>
          <w:noProof/>
          <w:rPrChange w:id="231" w:author="JL" w:date="2016-12-11T14:17:00Z">
            <w:rPr>
              <w:rStyle w:val="Hyperlink"/>
              <w:noProof/>
            </w:rPr>
          </w:rPrChange>
        </w:rPr>
        <w:t>Tableau 1.1 : nom du tableau</w:t>
      </w:r>
      <w:r w:rsidR="00894E6D" w:rsidRPr="0072500A">
        <w:rPr>
          <w:noProof/>
          <w:webHidden/>
          <w:rPrChange w:id="232" w:author="JL" w:date="2016-12-11T14:17:00Z">
            <w:rPr>
              <w:noProof/>
              <w:webHidden/>
            </w:rPr>
          </w:rPrChange>
        </w:rPr>
        <w:tab/>
      </w:r>
      <w:r w:rsidR="00894E6D" w:rsidRPr="0072500A">
        <w:rPr>
          <w:noProof/>
          <w:webHidden/>
          <w:rPrChange w:id="233" w:author="JL" w:date="2016-12-11T14:17:00Z">
            <w:rPr>
              <w:noProof/>
              <w:webHidden/>
            </w:rPr>
          </w:rPrChange>
        </w:rPr>
        <w:fldChar w:fldCharType="begin"/>
      </w:r>
      <w:r w:rsidR="00894E6D" w:rsidRPr="0072500A">
        <w:rPr>
          <w:noProof/>
          <w:webHidden/>
          <w:rPrChange w:id="234" w:author="JL" w:date="2016-12-11T14:17:00Z">
            <w:rPr>
              <w:noProof/>
              <w:webHidden/>
            </w:rPr>
          </w:rPrChange>
        </w:rPr>
        <w:instrText xml:space="preserve"> PAGEREF _Toc340492963 \h </w:instrText>
      </w:r>
      <w:r w:rsidR="00894E6D" w:rsidRPr="0072500A">
        <w:rPr>
          <w:noProof/>
          <w:webHidden/>
          <w:rPrChange w:id="235" w:author="JL" w:date="2016-12-11T14:17:00Z">
            <w:rPr>
              <w:noProof/>
              <w:webHidden/>
            </w:rPr>
          </w:rPrChange>
        </w:rPr>
      </w:r>
      <w:r w:rsidR="00894E6D" w:rsidRPr="0072500A">
        <w:rPr>
          <w:noProof/>
          <w:webHidden/>
          <w:rPrChange w:id="236" w:author="JL" w:date="2016-12-11T14:17:00Z">
            <w:rPr>
              <w:noProof/>
              <w:webHidden/>
            </w:rPr>
          </w:rPrChange>
        </w:rPr>
        <w:fldChar w:fldCharType="separate"/>
      </w:r>
      <w:r w:rsidR="00BB6700" w:rsidRPr="0072500A">
        <w:rPr>
          <w:noProof/>
          <w:webHidden/>
          <w:rPrChange w:id="237" w:author="JL" w:date="2016-12-11T14:17:00Z">
            <w:rPr>
              <w:noProof/>
              <w:webHidden/>
            </w:rPr>
          </w:rPrChange>
        </w:rPr>
        <w:t>3</w:t>
      </w:r>
      <w:r w:rsidR="00894E6D" w:rsidRPr="0072500A">
        <w:rPr>
          <w:noProof/>
          <w:webHidden/>
          <w:rPrChange w:id="238" w:author="JL" w:date="2016-12-11T14:17:00Z">
            <w:rPr>
              <w:noProof/>
              <w:webHidden/>
            </w:rPr>
          </w:rPrChange>
        </w:rPr>
        <w:fldChar w:fldCharType="end"/>
      </w:r>
      <w:r w:rsidRPr="0072500A">
        <w:rPr>
          <w:noProof/>
          <w:rPrChange w:id="239" w:author="JL" w:date="2016-12-11T14:17:00Z">
            <w:rPr>
              <w:noProof/>
            </w:rPr>
          </w:rPrChange>
        </w:rPr>
        <w:fldChar w:fldCharType="end"/>
      </w:r>
    </w:p>
    <w:p w14:paraId="1E66F15D" w14:textId="77777777" w:rsidR="007A7C99" w:rsidRPr="0072500A" w:rsidRDefault="007A7C99" w:rsidP="00587F1F">
      <w:pPr>
        <w:rPr>
          <w:rFonts w:eastAsiaTheme="minorEastAsia"/>
          <w:rPrChange w:id="240" w:author="JL" w:date="2016-12-11T14:17:00Z">
            <w:rPr>
              <w:rFonts w:eastAsiaTheme="minorEastAsia"/>
            </w:rPr>
          </w:rPrChange>
        </w:rPr>
      </w:pPr>
    </w:p>
    <w:p w14:paraId="2B956207" w14:textId="77777777" w:rsidR="007A7C99" w:rsidRPr="0072500A" w:rsidRDefault="007A7C99" w:rsidP="00587F1F">
      <w:pPr>
        <w:rPr>
          <w:rFonts w:eastAsiaTheme="minorEastAsia"/>
          <w:rPrChange w:id="241" w:author="JL" w:date="2016-12-11T14:17:00Z">
            <w:rPr>
              <w:rFonts w:eastAsiaTheme="minorEastAsia"/>
            </w:rPr>
          </w:rPrChange>
        </w:rPr>
      </w:pPr>
    </w:p>
    <w:p w14:paraId="74D3B466" w14:textId="77777777" w:rsidR="007A7C99" w:rsidRPr="0072500A" w:rsidRDefault="007A7C99" w:rsidP="00587F1F">
      <w:pPr>
        <w:rPr>
          <w:rFonts w:eastAsiaTheme="minorEastAsia"/>
          <w:rPrChange w:id="242" w:author="JL" w:date="2016-12-11T14:17:00Z">
            <w:rPr>
              <w:rFonts w:eastAsiaTheme="minorEastAsia"/>
            </w:rPr>
          </w:rPrChange>
        </w:rPr>
      </w:pPr>
    </w:p>
    <w:p w14:paraId="7A13F0AA" w14:textId="77777777" w:rsidR="00F900CF" w:rsidRPr="0072500A" w:rsidRDefault="00F900CF" w:rsidP="00587F1F">
      <w:pPr>
        <w:rPr>
          <w:rFonts w:eastAsiaTheme="minorEastAsia"/>
          <w:rPrChange w:id="243" w:author="JL" w:date="2016-12-11T14:17:00Z">
            <w:rPr>
              <w:rFonts w:eastAsiaTheme="minorEastAsia"/>
            </w:rPr>
          </w:rPrChange>
        </w:rPr>
      </w:pPr>
    </w:p>
    <w:p w14:paraId="154BD603" w14:textId="77777777" w:rsidR="007A7C99" w:rsidRPr="0072500A" w:rsidRDefault="007A7C99" w:rsidP="00587F1F">
      <w:pPr>
        <w:rPr>
          <w:rFonts w:eastAsiaTheme="minorEastAsia"/>
          <w:rPrChange w:id="244" w:author="JL" w:date="2016-12-11T14:17:00Z">
            <w:rPr>
              <w:rFonts w:eastAsiaTheme="minorEastAsia"/>
            </w:rPr>
          </w:rPrChange>
        </w:rPr>
      </w:pPr>
    </w:p>
    <w:p w14:paraId="1F7F7BCB" w14:textId="4C51FDFF" w:rsidR="00D2117F" w:rsidRPr="0072500A" w:rsidRDefault="00AD2919" w:rsidP="00A44BDB">
      <w:pPr>
        <w:pStyle w:val="TOCHeading"/>
        <w:rPr>
          <w:lang w:val="fr-CA"/>
          <w:rPrChange w:id="245" w:author="JL" w:date="2016-12-11T14:17:00Z">
            <w:rPr/>
          </w:rPrChange>
        </w:rPr>
      </w:pPr>
      <w:r w:rsidRPr="0072500A">
        <w:rPr>
          <w:lang w:val="fr-CA"/>
          <w:rPrChange w:id="246" w:author="JL" w:date="2016-12-11T14:17:00Z">
            <w:rPr/>
          </w:rPrChange>
        </w:rPr>
        <w:lastRenderedPageBreak/>
        <w:fldChar w:fldCharType="end"/>
      </w:r>
      <w:r w:rsidR="00ED3FF7" w:rsidRPr="0072500A">
        <w:rPr>
          <w:lang w:val="fr-CA"/>
          <w:rPrChange w:id="247" w:author="JL" w:date="2016-12-11T14:17:00Z">
            <w:rPr/>
          </w:rPrChange>
        </w:rPr>
        <w:t>Historique du document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544"/>
        <w:gridCol w:w="1417"/>
        <w:gridCol w:w="4111"/>
      </w:tblGrid>
      <w:tr w:rsidR="00847A0D" w:rsidRPr="0072500A" w14:paraId="5F6E258C" w14:textId="77777777" w:rsidTr="00D155A7">
        <w:trPr>
          <w:cantSplit/>
          <w:trHeight w:val="297"/>
          <w:tblHeader/>
        </w:trPr>
        <w:tc>
          <w:tcPr>
            <w:tcW w:w="1384" w:type="dxa"/>
            <w:shd w:val="clear" w:color="auto" w:fill="F2F2F2"/>
            <w:vAlign w:val="center"/>
          </w:tcPr>
          <w:p w14:paraId="78BCD87C" w14:textId="77777777" w:rsidR="00ED3FF7" w:rsidRPr="0072500A" w:rsidRDefault="00ED3FF7" w:rsidP="00112DFA">
            <w:pPr>
              <w:pStyle w:val="Tableau"/>
              <w:rPr>
                <w:rPrChange w:id="248" w:author="JL" w:date="2016-12-11T14:17:00Z">
                  <w:rPr/>
                </w:rPrChange>
              </w:rPr>
            </w:pPr>
            <w:r w:rsidRPr="0072500A">
              <w:rPr>
                <w:rPrChange w:id="249" w:author="JL" w:date="2016-12-11T14:17:00Z">
                  <w:rPr/>
                </w:rPrChange>
              </w:rPr>
              <w:t>Date</w:t>
            </w:r>
          </w:p>
        </w:tc>
        <w:tc>
          <w:tcPr>
            <w:tcW w:w="3544" w:type="dxa"/>
            <w:shd w:val="clear" w:color="auto" w:fill="F2F2F2"/>
            <w:vAlign w:val="center"/>
          </w:tcPr>
          <w:p w14:paraId="7FCA00A8" w14:textId="77777777" w:rsidR="00ED3FF7" w:rsidRPr="0072500A" w:rsidRDefault="00ED3FF7" w:rsidP="00112DFA">
            <w:pPr>
              <w:pStyle w:val="Tableau"/>
              <w:rPr>
                <w:rPrChange w:id="250" w:author="JL" w:date="2016-12-11T14:17:00Z">
                  <w:rPr/>
                </w:rPrChange>
              </w:rPr>
            </w:pPr>
            <w:r w:rsidRPr="0072500A">
              <w:rPr>
                <w:rPrChange w:id="251" w:author="JL" w:date="2016-12-11T14:17:00Z">
                  <w:rPr/>
                </w:rPrChange>
              </w:rPr>
              <w:t>Auteur</w:t>
            </w:r>
          </w:p>
        </w:tc>
        <w:tc>
          <w:tcPr>
            <w:tcW w:w="1417" w:type="dxa"/>
            <w:shd w:val="clear" w:color="auto" w:fill="F2F2F2"/>
            <w:vAlign w:val="center"/>
          </w:tcPr>
          <w:p w14:paraId="038837BA" w14:textId="77777777" w:rsidR="00ED3FF7" w:rsidRPr="0072500A" w:rsidRDefault="00ED3FF7" w:rsidP="00112DFA">
            <w:pPr>
              <w:pStyle w:val="Tableau"/>
              <w:rPr>
                <w:rPrChange w:id="252" w:author="JL" w:date="2016-12-11T14:17:00Z">
                  <w:rPr/>
                </w:rPrChange>
              </w:rPr>
            </w:pPr>
            <w:r w:rsidRPr="0072500A">
              <w:rPr>
                <w:rPrChange w:id="253" w:author="JL" w:date="2016-12-11T14:17:00Z">
                  <w:rPr/>
                </w:rPrChange>
              </w:rPr>
              <w:t>Version</w:t>
            </w:r>
          </w:p>
        </w:tc>
        <w:tc>
          <w:tcPr>
            <w:tcW w:w="4111" w:type="dxa"/>
            <w:shd w:val="clear" w:color="auto" w:fill="F2F2F2"/>
            <w:vAlign w:val="center"/>
          </w:tcPr>
          <w:p w14:paraId="1BCE9671" w14:textId="77777777" w:rsidR="00ED3FF7" w:rsidRPr="0072500A" w:rsidRDefault="00ED3FF7" w:rsidP="00112DFA">
            <w:pPr>
              <w:pStyle w:val="Tableau"/>
              <w:rPr>
                <w:rPrChange w:id="254" w:author="JL" w:date="2016-12-11T14:17:00Z">
                  <w:rPr/>
                </w:rPrChange>
              </w:rPr>
            </w:pPr>
            <w:r w:rsidRPr="0072500A">
              <w:rPr>
                <w:rPrChange w:id="255" w:author="JL" w:date="2016-12-11T14:17:00Z">
                  <w:rPr/>
                </w:rPrChange>
              </w:rPr>
              <w:t>Sujet de la modification</w:t>
            </w:r>
          </w:p>
        </w:tc>
      </w:tr>
      <w:tr w:rsidR="00847A0D" w:rsidRPr="0072500A" w14:paraId="6BB8B8B7" w14:textId="77777777" w:rsidTr="00D155A7">
        <w:trPr>
          <w:cantSplit/>
          <w:trHeight w:val="297"/>
        </w:trPr>
        <w:tc>
          <w:tcPr>
            <w:tcW w:w="1384" w:type="dxa"/>
            <w:shd w:val="clear" w:color="auto" w:fill="auto"/>
          </w:tcPr>
          <w:p w14:paraId="1FA3440D" w14:textId="77777777" w:rsidR="00ED3FF7" w:rsidRPr="0072500A" w:rsidRDefault="00145919" w:rsidP="00112DFA">
            <w:pPr>
              <w:pStyle w:val="Tableau"/>
              <w:rPr>
                <w:rPrChange w:id="256" w:author="JL" w:date="2016-12-11T14:17:00Z">
                  <w:rPr/>
                </w:rPrChange>
              </w:rPr>
            </w:pPr>
            <w:r w:rsidRPr="0072500A">
              <w:rPr>
                <w:rPrChange w:id="257" w:author="JL" w:date="2016-12-11T14:17:00Z">
                  <w:rPr/>
                </w:rPrChange>
              </w:rPr>
              <w:t>2016-10-18</w:t>
            </w:r>
          </w:p>
        </w:tc>
        <w:tc>
          <w:tcPr>
            <w:tcW w:w="3544" w:type="dxa"/>
            <w:shd w:val="clear" w:color="auto" w:fill="auto"/>
          </w:tcPr>
          <w:p w14:paraId="5576788B" w14:textId="77777777" w:rsidR="00ED3FF7" w:rsidRPr="0072500A" w:rsidRDefault="00145919" w:rsidP="00112DFA">
            <w:pPr>
              <w:pStyle w:val="Tableau"/>
              <w:rPr>
                <w:rPrChange w:id="258" w:author="JL" w:date="2016-12-11T14:17:00Z">
                  <w:rPr/>
                </w:rPrChange>
              </w:rPr>
            </w:pPr>
            <w:r w:rsidRPr="0072500A">
              <w:rPr>
                <w:rPrChange w:id="259" w:author="JL" w:date="2016-12-11T14:17:00Z">
                  <w:rPr/>
                </w:rPrChange>
              </w:rPr>
              <w:t>Simon Boucher</w:t>
            </w:r>
          </w:p>
        </w:tc>
        <w:tc>
          <w:tcPr>
            <w:tcW w:w="1417" w:type="dxa"/>
            <w:shd w:val="clear" w:color="auto" w:fill="auto"/>
          </w:tcPr>
          <w:p w14:paraId="3CFB53D3" w14:textId="77777777" w:rsidR="00ED3FF7" w:rsidRPr="0072500A" w:rsidRDefault="00894E6D" w:rsidP="00112DFA">
            <w:pPr>
              <w:pStyle w:val="Tableau"/>
              <w:rPr>
                <w:rPrChange w:id="260" w:author="JL" w:date="2016-12-11T14:17:00Z">
                  <w:rPr/>
                </w:rPrChange>
              </w:rPr>
            </w:pPr>
            <w:r w:rsidRPr="0072500A">
              <w:rPr>
                <w:rPrChange w:id="261" w:author="JL" w:date="2016-12-11T14:17:00Z">
                  <w:rPr/>
                </w:rPrChange>
              </w:rPr>
              <w:t>0.</w:t>
            </w:r>
            <w:r w:rsidR="00D30681" w:rsidRPr="0072500A">
              <w:rPr>
                <w:rPrChange w:id="262" w:author="JL" w:date="2016-12-11T14:17:00Z">
                  <w:rPr/>
                </w:rPrChange>
              </w:rPr>
              <w:t>0</w:t>
            </w:r>
          </w:p>
        </w:tc>
        <w:tc>
          <w:tcPr>
            <w:tcW w:w="4111" w:type="dxa"/>
            <w:shd w:val="clear" w:color="auto" w:fill="auto"/>
          </w:tcPr>
          <w:p w14:paraId="10CB8BA3" w14:textId="77777777" w:rsidR="00ED3FF7" w:rsidRPr="0072500A" w:rsidRDefault="00894E6D" w:rsidP="00112DFA">
            <w:pPr>
              <w:pStyle w:val="Tableau"/>
              <w:rPr>
                <w:rPrChange w:id="263" w:author="JL" w:date="2016-12-11T14:17:00Z">
                  <w:rPr/>
                </w:rPrChange>
              </w:rPr>
            </w:pPr>
            <w:r w:rsidRPr="0072500A">
              <w:rPr>
                <w:rPrChange w:id="264" w:author="JL" w:date="2016-12-11T14:17:00Z">
                  <w:rPr/>
                </w:rPrChange>
              </w:rPr>
              <w:t>Création</w:t>
            </w:r>
          </w:p>
        </w:tc>
      </w:tr>
      <w:tr w:rsidR="004300F4" w:rsidRPr="0072500A" w14:paraId="7ED20045" w14:textId="77777777" w:rsidTr="00D155A7">
        <w:trPr>
          <w:cantSplit/>
          <w:trHeight w:val="297"/>
        </w:trPr>
        <w:tc>
          <w:tcPr>
            <w:tcW w:w="1384" w:type="dxa"/>
            <w:shd w:val="clear" w:color="auto" w:fill="auto"/>
          </w:tcPr>
          <w:p w14:paraId="01A81D98" w14:textId="03726571" w:rsidR="004300F4" w:rsidRPr="0072500A" w:rsidRDefault="004300F4" w:rsidP="00112DFA">
            <w:pPr>
              <w:pStyle w:val="Tableau"/>
              <w:rPr>
                <w:rPrChange w:id="265" w:author="JL" w:date="2016-12-11T14:17:00Z">
                  <w:rPr/>
                </w:rPrChange>
              </w:rPr>
            </w:pPr>
            <w:r w:rsidRPr="0072500A">
              <w:rPr>
                <w:rPrChange w:id="266" w:author="JL" w:date="2016-12-11T14:17:00Z">
                  <w:rPr/>
                </w:rPrChange>
              </w:rPr>
              <w:t>2016-10-24</w:t>
            </w:r>
          </w:p>
        </w:tc>
        <w:tc>
          <w:tcPr>
            <w:tcW w:w="3544" w:type="dxa"/>
            <w:shd w:val="clear" w:color="auto" w:fill="auto"/>
          </w:tcPr>
          <w:p w14:paraId="2983EE44" w14:textId="5FE5CD1E" w:rsidR="004300F4" w:rsidRPr="0072500A" w:rsidRDefault="004300F4" w:rsidP="00112DFA">
            <w:pPr>
              <w:pStyle w:val="Tableau"/>
              <w:rPr>
                <w:rPrChange w:id="267" w:author="JL" w:date="2016-12-11T14:17:00Z">
                  <w:rPr/>
                </w:rPrChange>
              </w:rPr>
            </w:pPr>
            <w:r w:rsidRPr="0072500A">
              <w:rPr>
                <w:rPrChange w:id="268" w:author="JL" w:date="2016-12-11T14:17:00Z">
                  <w:rPr/>
                </w:rPrChange>
              </w:rPr>
              <w:t>Jonathan Lafrenière</w:t>
            </w:r>
          </w:p>
        </w:tc>
        <w:tc>
          <w:tcPr>
            <w:tcW w:w="1417" w:type="dxa"/>
            <w:shd w:val="clear" w:color="auto" w:fill="auto"/>
          </w:tcPr>
          <w:p w14:paraId="45587A53" w14:textId="0DFAE54C" w:rsidR="004300F4" w:rsidRPr="0072500A" w:rsidRDefault="004300F4" w:rsidP="00112DFA">
            <w:pPr>
              <w:pStyle w:val="Tableau"/>
              <w:rPr>
                <w:rPrChange w:id="269" w:author="JL" w:date="2016-12-11T14:17:00Z">
                  <w:rPr/>
                </w:rPrChange>
              </w:rPr>
            </w:pPr>
            <w:r w:rsidRPr="0072500A">
              <w:rPr>
                <w:rPrChange w:id="270" w:author="JL" w:date="2016-12-11T14:17:00Z">
                  <w:rPr/>
                </w:rPrChange>
              </w:rPr>
              <w:t>0.1</w:t>
            </w:r>
          </w:p>
        </w:tc>
        <w:tc>
          <w:tcPr>
            <w:tcW w:w="4111" w:type="dxa"/>
            <w:shd w:val="clear" w:color="auto" w:fill="auto"/>
          </w:tcPr>
          <w:p w14:paraId="6E599C67" w14:textId="77777777" w:rsidR="004300F4" w:rsidRPr="0072500A" w:rsidRDefault="004300F4" w:rsidP="00112DFA">
            <w:pPr>
              <w:pStyle w:val="Tableau"/>
              <w:rPr>
                <w:rPrChange w:id="271" w:author="JL" w:date="2016-12-11T14:17:00Z">
                  <w:rPr/>
                </w:rPrChange>
              </w:rPr>
            </w:pPr>
          </w:p>
        </w:tc>
      </w:tr>
      <w:tr w:rsidR="004300F4" w:rsidRPr="0072500A" w14:paraId="593EEE5A" w14:textId="77777777" w:rsidTr="00D155A7">
        <w:trPr>
          <w:cantSplit/>
          <w:trHeight w:val="297"/>
        </w:trPr>
        <w:tc>
          <w:tcPr>
            <w:tcW w:w="1384" w:type="dxa"/>
            <w:shd w:val="clear" w:color="auto" w:fill="auto"/>
          </w:tcPr>
          <w:p w14:paraId="38DBF757" w14:textId="5E4AD0CE" w:rsidR="004300F4" w:rsidRPr="0072500A" w:rsidRDefault="004300F4" w:rsidP="00112DFA">
            <w:pPr>
              <w:pStyle w:val="Tableau"/>
              <w:rPr>
                <w:rPrChange w:id="272" w:author="JL" w:date="2016-12-11T14:17:00Z">
                  <w:rPr/>
                </w:rPrChange>
              </w:rPr>
            </w:pPr>
            <w:r w:rsidRPr="0072500A">
              <w:rPr>
                <w:rPrChange w:id="273" w:author="JL" w:date="2016-12-11T14:17:00Z">
                  <w:rPr/>
                </w:rPrChange>
              </w:rPr>
              <w:t>2016-10-28</w:t>
            </w:r>
          </w:p>
        </w:tc>
        <w:tc>
          <w:tcPr>
            <w:tcW w:w="3544" w:type="dxa"/>
            <w:shd w:val="clear" w:color="auto" w:fill="auto"/>
          </w:tcPr>
          <w:p w14:paraId="69AC9C6B" w14:textId="77394E11" w:rsidR="004300F4" w:rsidRPr="0072500A" w:rsidRDefault="004300F4" w:rsidP="00112DFA">
            <w:pPr>
              <w:pStyle w:val="Tableau"/>
              <w:rPr>
                <w:rPrChange w:id="274" w:author="JL" w:date="2016-12-11T14:17:00Z">
                  <w:rPr/>
                </w:rPrChange>
              </w:rPr>
            </w:pPr>
            <w:r w:rsidRPr="0072500A">
              <w:rPr>
                <w:rPrChange w:id="275" w:author="JL" w:date="2016-12-11T14:17:00Z">
                  <w:rPr/>
                </w:rPrChange>
              </w:rPr>
              <w:t>Simon Boucher</w:t>
            </w:r>
          </w:p>
        </w:tc>
        <w:tc>
          <w:tcPr>
            <w:tcW w:w="1417" w:type="dxa"/>
            <w:shd w:val="clear" w:color="auto" w:fill="auto"/>
          </w:tcPr>
          <w:p w14:paraId="1DF9B095" w14:textId="6C74DD35" w:rsidR="004300F4" w:rsidRPr="0072500A" w:rsidRDefault="004300F4" w:rsidP="00112DFA">
            <w:pPr>
              <w:pStyle w:val="Tableau"/>
              <w:rPr>
                <w:rPrChange w:id="276" w:author="JL" w:date="2016-12-11T14:17:00Z">
                  <w:rPr/>
                </w:rPrChange>
              </w:rPr>
            </w:pPr>
            <w:r w:rsidRPr="0072500A">
              <w:rPr>
                <w:rPrChange w:id="277" w:author="JL" w:date="2016-12-11T14:17:00Z">
                  <w:rPr/>
                </w:rPrChange>
              </w:rPr>
              <w:t>0.2</w:t>
            </w:r>
          </w:p>
        </w:tc>
        <w:tc>
          <w:tcPr>
            <w:tcW w:w="4111" w:type="dxa"/>
            <w:shd w:val="clear" w:color="auto" w:fill="auto"/>
          </w:tcPr>
          <w:p w14:paraId="0EF7F356" w14:textId="5A571DFB" w:rsidR="004300F4" w:rsidRPr="0072500A" w:rsidRDefault="004300F4" w:rsidP="00112DFA">
            <w:pPr>
              <w:pStyle w:val="Tableau"/>
              <w:rPr>
                <w:rPrChange w:id="278" w:author="JL" w:date="2016-12-11T14:17:00Z">
                  <w:rPr/>
                </w:rPrChange>
              </w:rPr>
            </w:pPr>
            <w:r w:rsidRPr="0072500A">
              <w:rPr>
                <w:rPrChange w:id="279" w:author="JL" w:date="2016-12-11T14:17:00Z">
                  <w:rPr/>
                </w:rPrChange>
              </w:rPr>
              <w:t>Révision</w:t>
            </w:r>
          </w:p>
        </w:tc>
      </w:tr>
      <w:tr w:rsidR="007A7C99" w:rsidRPr="0072500A" w14:paraId="7CDFCEC0" w14:textId="77777777" w:rsidTr="00D155A7">
        <w:trPr>
          <w:cantSplit/>
          <w:trHeight w:val="297"/>
        </w:trPr>
        <w:tc>
          <w:tcPr>
            <w:tcW w:w="1384" w:type="dxa"/>
            <w:shd w:val="clear" w:color="auto" w:fill="auto"/>
          </w:tcPr>
          <w:p w14:paraId="488FA992" w14:textId="5ADDB0DD" w:rsidR="007A7C99" w:rsidRPr="0072500A" w:rsidRDefault="007A7C99" w:rsidP="00112DFA">
            <w:pPr>
              <w:pStyle w:val="Tableau"/>
              <w:rPr>
                <w:rPrChange w:id="280" w:author="JL" w:date="2016-12-11T14:17:00Z">
                  <w:rPr/>
                </w:rPrChange>
              </w:rPr>
            </w:pPr>
            <w:r w:rsidRPr="0072500A">
              <w:rPr>
                <w:rPrChange w:id="281" w:author="JL" w:date="2016-12-11T14:17:00Z">
                  <w:rPr/>
                </w:rPrChange>
              </w:rPr>
              <w:t>2016-10-28</w:t>
            </w:r>
          </w:p>
        </w:tc>
        <w:tc>
          <w:tcPr>
            <w:tcW w:w="3544" w:type="dxa"/>
            <w:shd w:val="clear" w:color="auto" w:fill="auto"/>
          </w:tcPr>
          <w:p w14:paraId="4A692439" w14:textId="51727E2E" w:rsidR="007A7C99" w:rsidRPr="0072500A" w:rsidRDefault="007A7C99" w:rsidP="00112DFA">
            <w:pPr>
              <w:pStyle w:val="Tableau"/>
              <w:rPr>
                <w:rPrChange w:id="282" w:author="JL" w:date="2016-12-11T14:17:00Z">
                  <w:rPr/>
                </w:rPrChange>
              </w:rPr>
            </w:pPr>
            <w:r w:rsidRPr="0072500A">
              <w:rPr>
                <w:rPrChange w:id="283" w:author="JL" w:date="2016-12-11T14:17:00Z">
                  <w:rPr/>
                </w:rPrChange>
              </w:rPr>
              <w:t>Jonathan Lafrenière</w:t>
            </w:r>
          </w:p>
        </w:tc>
        <w:tc>
          <w:tcPr>
            <w:tcW w:w="1417" w:type="dxa"/>
            <w:shd w:val="clear" w:color="auto" w:fill="auto"/>
          </w:tcPr>
          <w:p w14:paraId="3E9F84E9" w14:textId="455C55E8" w:rsidR="007A7C99" w:rsidRPr="0072500A" w:rsidRDefault="007A7C99" w:rsidP="00112DFA">
            <w:pPr>
              <w:pStyle w:val="Tableau"/>
              <w:rPr>
                <w:rPrChange w:id="284" w:author="JL" w:date="2016-12-11T14:17:00Z">
                  <w:rPr/>
                </w:rPrChange>
              </w:rPr>
            </w:pPr>
            <w:r w:rsidRPr="0072500A">
              <w:rPr>
                <w:rPrChange w:id="285" w:author="JL" w:date="2016-12-11T14:17:00Z">
                  <w:rPr/>
                </w:rPrChange>
              </w:rPr>
              <w:t>0.3</w:t>
            </w:r>
          </w:p>
        </w:tc>
        <w:tc>
          <w:tcPr>
            <w:tcW w:w="4111" w:type="dxa"/>
            <w:shd w:val="clear" w:color="auto" w:fill="auto"/>
          </w:tcPr>
          <w:p w14:paraId="08BAAF32" w14:textId="77777777" w:rsidR="007A7C99" w:rsidRPr="0072500A" w:rsidRDefault="007A7C99" w:rsidP="00112DFA">
            <w:pPr>
              <w:pStyle w:val="Tableau"/>
              <w:rPr>
                <w:rPrChange w:id="286" w:author="JL" w:date="2016-12-11T14:17:00Z">
                  <w:rPr/>
                </w:rPrChange>
              </w:rPr>
            </w:pPr>
          </w:p>
        </w:tc>
      </w:tr>
      <w:tr w:rsidR="00BF576F" w:rsidRPr="0072500A" w14:paraId="6A826809" w14:textId="77777777" w:rsidTr="00D155A7">
        <w:trPr>
          <w:cantSplit/>
          <w:trHeight w:val="297"/>
        </w:trPr>
        <w:tc>
          <w:tcPr>
            <w:tcW w:w="1384" w:type="dxa"/>
            <w:shd w:val="clear" w:color="auto" w:fill="auto"/>
          </w:tcPr>
          <w:p w14:paraId="164AA69B" w14:textId="17B9E8DE" w:rsidR="00BF576F" w:rsidRPr="0072500A" w:rsidRDefault="00BF576F" w:rsidP="00112DFA">
            <w:pPr>
              <w:pStyle w:val="Tableau"/>
              <w:rPr>
                <w:rPrChange w:id="287" w:author="JL" w:date="2016-12-11T14:17:00Z">
                  <w:rPr/>
                </w:rPrChange>
              </w:rPr>
            </w:pPr>
            <w:r w:rsidRPr="0072500A">
              <w:rPr>
                <w:rPrChange w:id="288" w:author="JL" w:date="2016-12-11T14:17:00Z">
                  <w:rPr/>
                </w:rPrChange>
              </w:rPr>
              <w:t>2016-11-04</w:t>
            </w:r>
          </w:p>
        </w:tc>
        <w:tc>
          <w:tcPr>
            <w:tcW w:w="3544" w:type="dxa"/>
            <w:shd w:val="clear" w:color="auto" w:fill="auto"/>
          </w:tcPr>
          <w:p w14:paraId="48E63963" w14:textId="27F24E9C" w:rsidR="00BF576F" w:rsidRPr="0072500A" w:rsidRDefault="00BF576F" w:rsidP="00112DFA">
            <w:pPr>
              <w:pStyle w:val="Tableau"/>
              <w:rPr>
                <w:rPrChange w:id="289" w:author="JL" w:date="2016-12-11T14:17:00Z">
                  <w:rPr/>
                </w:rPrChange>
              </w:rPr>
            </w:pPr>
            <w:r w:rsidRPr="0072500A">
              <w:rPr>
                <w:rPrChange w:id="290" w:author="JL" w:date="2016-12-11T14:17:00Z">
                  <w:rPr/>
                </w:rPrChange>
              </w:rPr>
              <w:t>Simon Boucher</w:t>
            </w:r>
          </w:p>
        </w:tc>
        <w:tc>
          <w:tcPr>
            <w:tcW w:w="1417" w:type="dxa"/>
            <w:shd w:val="clear" w:color="auto" w:fill="auto"/>
          </w:tcPr>
          <w:p w14:paraId="433463D4" w14:textId="479474A2" w:rsidR="00BF576F" w:rsidRPr="0072500A" w:rsidRDefault="00BF576F" w:rsidP="00112DFA">
            <w:pPr>
              <w:pStyle w:val="Tableau"/>
              <w:rPr>
                <w:rPrChange w:id="291" w:author="JL" w:date="2016-12-11T14:17:00Z">
                  <w:rPr/>
                </w:rPrChange>
              </w:rPr>
            </w:pPr>
            <w:r w:rsidRPr="0072500A">
              <w:rPr>
                <w:rPrChange w:id="292" w:author="JL" w:date="2016-12-11T14:17:00Z">
                  <w:rPr/>
                </w:rPrChange>
              </w:rPr>
              <w:t>0.4</w:t>
            </w:r>
          </w:p>
        </w:tc>
        <w:tc>
          <w:tcPr>
            <w:tcW w:w="4111" w:type="dxa"/>
            <w:shd w:val="clear" w:color="auto" w:fill="auto"/>
          </w:tcPr>
          <w:p w14:paraId="4BE6A630" w14:textId="4784A840" w:rsidR="00BF576F" w:rsidRPr="0072500A" w:rsidRDefault="00BF576F" w:rsidP="00112DFA">
            <w:pPr>
              <w:pStyle w:val="Tableau"/>
              <w:rPr>
                <w:rPrChange w:id="293" w:author="JL" w:date="2016-12-11T14:17:00Z">
                  <w:rPr/>
                </w:rPrChange>
              </w:rPr>
            </w:pPr>
            <w:r w:rsidRPr="0072500A">
              <w:rPr>
                <w:rPrChange w:id="294" w:author="JL" w:date="2016-12-11T14:17:00Z">
                  <w:rPr/>
                </w:rPrChange>
              </w:rPr>
              <w:t>Révision</w:t>
            </w:r>
          </w:p>
        </w:tc>
      </w:tr>
      <w:tr w:rsidR="00C81AAB" w:rsidRPr="0072500A" w14:paraId="675117A1" w14:textId="77777777" w:rsidTr="00D155A7">
        <w:trPr>
          <w:cantSplit/>
          <w:trHeight w:val="297"/>
        </w:trPr>
        <w:tc>
          <w:tcPr>
            <w:tcW w:w="1384" w:type="dxa"/>
            <w:shd w:val="clear" w:color="auto" w:fill="auto"/>
          </w:tcPr>
          <w:p w14:paraId="6C1D2630" w14:textId="563D44A5" w:rsidR="00C81AAB" w:rsidRPr="0072500A" w:rsidRDefault="009D67D2" w:rsidP="00112DFA">
            <w:pPr>
              <w:pStyle w:val="Tableau"/>
              <w:rPr>
                <w:rPrChange w:id="295" w:author="JL" w:date="2016-12-11T14:17:00Z">
                  <w:rPr/>
                </w:rPrChange>
              </w:rPr>
            </w:pPr>
            <w:r w:rsidRPr="0072500A">
              <w:rPr>
                <w:rPrChange w:id="296" w:author="JL" w:date="2016-12-11T14:17:00Z">
                  <w:rPr/>
                </w:rPrChange>
              </w:rPr>
              <w:t>2016-11-12</w:t>
            </w:r>
          </w:p>
        </w:tc>
        <w:tc>
          <w:tcPr>
            <w:tcW w:w="3544" w:type="dxa"/>
            <w:shd w:val="clear" w:color="auto" w:fill="auto"/>
          </w:tcPr>
          <w:p w14:paraId="354EE5CA" w14:textId="3609C355" w:rsidR="00C81AAB" w:rsidRPr="0072500A" w:rsidRDefault="00C81AAB" w:rsidP="00112DFA">
            <w:pPr>
              <w:pStyle w:val="Tableau"/>
              <w:rPr>
                <w:rPrChange w:id="297" w:author="JL" w:date="2016-12-11T14:17:00Z">
                  <w:rPr/>
                </w:rPrChange>
              </w:rPr>
            </w:pPr>
            <w:r w:rsidRPr="0072500A">
              <w:rPr>
                <w:rPrChange w:id="298" w:author="JL" w:date="2016-12-11T14:17:00Z">
                  <w:rPr/>
                </w:rPrChange>
              </w:rPr>
              <w:t>Jonathan Lafrenière</w:t>
            </w:r>
          </w:p>
        </w:tc>
        <w:tc>
          <w:tcPr>
            <w:tcW w:w="1417" w:type="dxa"/>
            <w:shd w:val="clear" w:color="auto" w:fill="auto"/>
          </w:tcPr>
          <w:p w14:paraId="2ED25505" w14:textId="2F9776EF" w:rsidR="00C81AAB" w:rsidRPr="0072500A" w:rsidRDefault="00C81AAB" w:rsidP="00112DFA">
            <w:pPr>
              <w:pStyle w:val="Tableau"/>
              <w:rPr>
                <w:rPrChange w:id="299" w:author="JL" w:date="2016-12-11T14:17:00Z">
                  <w:rPr/>
                </w:rPrChange>
              </w:rPr>
            </w:pPr>
            <w:r w:rsidRPr="0072500A">
              <w:rPr>
                <w:rPrChange w:id="300" w:author="JL" w:date="2016-12-11T14:17:00Z">
                  <w:rPr/>
                </w:rPrChange>
              </w:rPr>
              <w:t>0.5</w:t>
            </w:r>
          </w:p>
        </w:tc>
        <w:tc>
          <w:tcPr>
            <w:tcW w:w="4111" w:type="dxa"/>
            <w:shd w:val="clear" w:color="auto" w:fill="auto"/>
          </w:tcPr>
          <w:p w14:paraId="5614641A" w14:textId="60BA8D9B" w:rsidR="00C81AAB" w:rsidRPr="0072500A" w:rsidRDefault="00C81AAB" w:rsidP="00112DFA">
            <w:pPr>
              <w:pStyle w:val="Tableau"/>
              <w:rPr>
                <w:rPrChange w:id="301" w:author="JL" w:date="2016-12-11T14:17:00Z">
                  <w:rPr/>
                </w:rPrChange>
              </w:rPr>
            </w:pPr>
            <w:r w:rsidRPr="0072500A">
              <w:rPr>
                <w:rPrChange w:id="302" w:author="JL" w:date="2016-12-11T14:17:00Z">
                  <w:rPr/>
                </w:rPrChange>
              </w:rPr>
              <w:t>Début du développement</w:t>
            </w:r>
          </w:p>
        </w:tc>
      </w:tr>
      <w:tr w:rsidR="00283D51" w:rsidRPr="0072500A" w14:paraId="39BB2A78" w14:textId="77777777" w:rsidTr="00D155A7">
        <w:trPr>
          <w:cantSplit/>
          <w:trHeight w:val="297"/>
        </w:trPr>
        <w:tc>
          <w:tcPr>
            <w:tcW w:w="1384" w:type="dxa"/>
            <w:shd w:val="clear" w:color="auto" w:fill="auto"/>
          </w:tcPr>
          <w:p w14:paraId="0744D665" w14:textId="76DA41B8" w:rsidR="00283D51" w:rsidRPr="0072500A" w:rsidRDefault="00283D51" w:rsidP="00112DFA">
            <w:pPr>
              <w:pStyle w:val="Tableau"/>
              <w:rPr>
                <w:rPrChange w:id="303" w:author="JL" w:date="2016-12-11T14:17:00Z">
                  <w:rPr/>
                </w:rPrChange>
              </w:rPr>
            </w:pPr>
            <w:r w:rsidRPr="0072500A">
              <w:rPr>
                <w:rPrChange w:id="304" w:author="JL" w:date="2016-12-11T14:17:00Z">
                  <w:rPr/>
                </w:rPrChange>
              </w:rPr>
              <w:t>2016-11-06</w:t>
            </w:r>
          </w:p>
        </w:tc>
        <w:tc>
          <w:tcPr>
            <w:tcW w:w="3544" w:type="dxa"/>
            <w:shd w:val="clear" w:color="auto" w:fill="auto"/>
          </w:tcPr>
          <w:p w14:paraId="76E1A6BF" w14:textId="1F302B4F" w:rsidR="00283D51" w:rsidRPr="0072500A" w:rsidRDefault="00283D51" w:rsidP="00112DFA">
            <w:pPr>
              <w:pStyle w:val="Tableau"/>
              <w:rPr>
                <w:rPrChange w:id="305" w:author="JL" w:date="2016-12-11T14:17:00Z">
                  <w:rPr/>
                </w:rPrChange>
              </w:rPr>
            </w:pPr>
            <w:r w:rsidRPr="0072500A">
              <w:rPr>
                <w:rPrChange w:id="306" w:author="JL" w:date="2016-12-11T14:17:00Z">
                  <w:rPr/>
                </w:rPrChange>
              </w:rPr>
              <w:t>Simon Boucher</w:t>
            </w:r>
          </w:p>
        </w:tc>
        <w:tc>
          <w:tcPr>
            <w:tcW w:w="1417" w:type="dxa"/>
            <w:shd w:val="clear" w:color="auto" w:fill="auto"/>
          </w:tcPr>
          <w:p w14:paraId="49C6E738" w14:textId="666D5630" w:rsidR="00283D51" w:rsidRPr="0072500A" w:rsidRDefault="00283D51" w:rsidP="00112DFA">
            <w:pPr>
              <w:pStyle w:val="Tableau"/>
              <w:rPr>
                <w:rPrChange w:id="307" w:author="JL" w:date="2016-12-11T14:17:00Z">
                  <w:rPr/>
                </w:rPrChange>
              </w:rPr>
            </w:pPr>
            <w:r w:rsidRPr="0072500A">
              <w:rPr>
                <w:rPrChange w:id="308" w:author="JL" w:date="2016-12-11T14:17:00Z">
                  <w:rPr/>
                </w:rPrChange>
              </w:rPr>
              <w:t>0.6</w:t>
            </w:r>
          </w:p>
        </w:tc>
        <w:tc>
          <w:tcPr>
            <w:tcW w:w="4111" w:type="dxa"/>
            <w:shd w:val="clear" w:color="auto" w:fill="auto"/>
          </w:tcPr>
          <w:p w14:paraId="6EA136AB" w14:textId="3D79E1F0" w:rsidR="00283D51" w:rsidRPr="0072500A" w:rsidRDefault="00283D51" w:rsidP="00112DFA">
            <w:pPr>
              <w:pStyle w:val="Tableau"/>
              <w:rPr>
                <w:rPrChange w:id="309" w:author="JL" w:date="2016-12-11T14:17:00Z">
                  <w:rPr/>
                </w:rPrChange>
              </w:rPr>
            </w:pPr>
            <w:r w:rsidRPr="0072500A">
              <w:rPr>
                <w:rPrChange w:id="310" w:author="JL" w:date="2016-12-11T14:17:00Z">
                  <w:rPr/>
                </w:rPrChange>
              </w:rPr>
              <w:t>Révision</w:t>
            </w:r>
          </w:p>
        </w:tc>
      </w:tr>
      <w:tr w:rsidR="00EC0833" w:rsidRPr="0072500A" w14:paraId="441CB3B1" w14:textId="77777777" w:rsidTr="00D155A7">
        <w:trPr>
          <w:cantSplit/>
          <w:trHeight w:val="297"/>
        </w:trPr>
        <w:tc>
          <w:tcPr>
            <w:tcW w:w="1384" w:type="dxa"/>
            <w:shd w:val="clear" w:color="auto" w:fill="auto"/>
          </w:tcPr>
          <w:p w14:paraId="1F251671" w14:textId="1C267587" w:rsidR="00EC0833" w:rsidRPr="0072500A" w:rsidRDefault="00EC0833" w:rsidP="00112DFA">
            <w:pPr>
              <w:pStyle w:val="Tableau"/>
              <w:rPr>
                <w:rPrChange w:id="311" w:author="JL" w:date="2016-12-11T14:17:00Z">
                  <w:rPr/>
                </w:rPrChange>
              </w:rPr>
            </w:pPr>
            <w:r w:rsidRPr="0072500A">
              <w:rPr>
                <w:rPrChange w:id="312" w:author="JL" w:date="2016-12-11T14:17:00Z">
                  <w:rPr/>
                </w:rPrChange>
              </w:rPr>
              <w:t>2016-11-23</w:t>
            </w:r>
          </w:p>
        </w:tc>
        <w:tc>
          <w:tcPr>
            <w:tcW w:w="3544" w:type="dxa"/>
            <w:shd w:val="clear" w:color="auto" w:fill="auto"/>
          </w:tcPr>
          <w:p w14:paraId="6CDAA58B" w14:textId="26CC8726" w:rsidR="00EC0833" w:rsidRPr="0072500A" w:rsidRDefault="00EC0833" w:rsidP="00112DFA">
            <w:pPr>
              <w:pStyle w:val="Tableau"/>
              <w:rPr>
                <w:rPrChange w:id="313" w:author="JL" w:date="2016-12-11T14:17:00Z">
                  <w:rPr/>
                </w:rPrChange>
              </w:rPr>
            </w:pPr>
            <w:r w:rsidRPr="0072500A">
              <w:rPr>
                <w:rPrChange w:id="314" w:author="JL" w:date="2016-12-11T14:17:00Z">
                  <w:rPr/>
                </w:rPrChange>
              </w:rPr>
              <w:t>Jonathan Lafrenière</w:t>
            </w:r>
          </w:p>
        </w:tc>
        <w:tc>
          <w:tcPr>
            <w:tcW w:w="1417" w:type="dxa"/>
            <w:shd w:val="clear" w:color="auto" w:fill="auto"/>
          </w:tcPr>
          <w:p w14:paraId="1B0DC40D" w14:textId="0F69863D" w:rsidR="00EC0833" w:rsidRPr="0072500A" w:rsidRDefault="00EC0833" w:rsidP="00112DFA">
            <w:pPr>
              <w:pStyle w:val="Tableau"/>
              <w:rPr>
                <w:rPrChange w:id="315" w:author="JL" w:date="2016-12-11T14:17:00Z">
                  <w:rPr/>
                </w:rPrChange>
              </w:rPr>
            </w:pPr>
            <w:r w:rsidRPr="0072500A">
              <w:rPr>
                <w:rPrChange w:id="316" w:author="JL" w:date="2016-12-11T14:17:00Z">
                  <w:rPr/>
                </w:rPrChange>
              </w:rPr>
              <w:t>0.7</w:t>
            </w:r>
          </w:p>
        </w:tc>
        <w:tc>
          <w:tcPr>
            <w:tcW w:w="4111" w:type="dxa"/>
            <w:shd w:val="clear" w:color="auto" w:fill="auto"/>
          </w:tcPr>
          <w:p w14:paraId="7A26F89E" w14:textId="77777777" w:rsidR="00EC0833" w:rsidRPr="0072500A" w:rsidRDefault="00EC0833" w:rsidP="00112DFA">
            <w:pPr>
              <w:pStyle w:val="Tableau"/>
              <w:rPr>
                <w:rPrChange w:id="317" w:author="JL" w:date="2016-12-11T14:17:00Z">
                  <w:rPr/>
                </w:rPrChange>
              </w:rPr>
            </w:pPr>
          </w:p>
        </w:tc>
      </w:tr>
      <w:tr w:rsidR="007863B4" w:rsidRPr="0072500A" w14:paraId="4AF14D8B" w14:textId="77777777" w:rsidTr="00D155A7">
        <w:trPr>
          <w:cantSplit/>
          <w:trHeight w:val="297"/>
        </w:trPr>
        <w:tc>
          <w:tcPr>
            <w:tcW w:w="1384" w:type="dxa"/>
            <w:shd w:val="clear" w:color="auto" w:fill="auto"/>
          </w:tcPr>
          <w:p w14:paraId="7EBE6FD6" w14:textId="20FD9946" w:rsidR="007863B4" w:rsidRPr="0072500A" w:rsidRDefault="007863B4" w:rsidP="007863B4">
            <w:pPr>
              <w:pStyle w:val="Tableau"/>
              <w:rPr>
                <w:rPrChange w:id="318" w:author="JL" w:date="2016-12-11T14:17:00Z">
                  <w:rPr/>
                </w:rPrChange>
              </w:rPr>
            </w:pPr>
            <w:r w:rsidRPr="0072500A">
              <w:rPr>
                <w:rPrChange w:id="319" w:author="JL" w:date="2016-12-11T14:17:00Z">
                  <w:rPr/>
                </w:rPrChange>
              </w:rPr>
              <w:t>2016-11-28</w:t>
            </w:r>
          </w:p>
        </w:tc>
        <w:tc>
          <w:tcPr>
            <w:tcW w:w="3544" w:type="dxa"/>
            <w:shd w:val="clear" w:color="auto" w:fill="auto"/>
          </w:tcPr>
          <w:p w14:paraId="6AD56E4F" w14:textId="4788D330" w:rsidR="007863B4" w:rsidRPr="0072500A" w:rsidRDefault="007863B4" w:rsidP="00112DFA">
            <w:pPr>
              <w:pStyle w:val="Tableau"/>
              <w:rPr>
                <w:rPrChange w:id="320" w:author="JL" w:date="2016-12-11T14:17:00Z">
                  <w:rPr/>
                </w:rPrChange>
              </w:rPr>
            </w:pPr>
            <w:r w:rsidRPr="0072500A">
              <w:rPr>
                <w:rPrChange w:id="321" w:author="JL" w:date="2016-12-11T14:17:00Z">
                  <w:rPr/>
                </w:rPrChange>
              </w:rPr>
              <w:t>Simon Boucher</w:t>
            </w:r>
          </w:p>
        </w:tc>
        <w:tc>
          <w:tcPr>
            <w:tcW w:w="1417" w:type="dxa"/>
            <w:shd w:val="clear" w:color="auto" w:fill="auto"/>
          </w:tcPr>
          <w:p w14:paraId="18F5B96C" w14:textId="2BFC24E3" w:rsidR="007863B4" w:rsidRPr="0072500A" w:rsidRDefault="007863B4" w:rsidP="007863B4">
            <w:pPr>
              <w:pStyle w:val="Tableau"/>
              <w:rPr>
                <w:rPrChange w:id="322" w:author="JL" w:date="2016-12-11T14:17:00Z">
                  <w:rPr/>
                </w:rPrChange>
              </w:rPr>
            </w:pPr>
            <w:r w:rsidRPr="0072500A">
              <w:rPr>
                <w:rPrChange w:id="323" w:author="JL" w:date="2016-12-11T14:17:00Z">
                  <w:rPr/>
                </w:rPrChange>
              </w:rPr>
              <w:t>0.8</w:t>
            </w:r>
          </w:p>
        </w:tc>
        <w:tc>
          <w:tcPr>
            <w:tcW w:w="4111" w:type="dxa"/>
            <w:shd w:val="clear" w:color="auto" w:fill="auto"/>
          </w:tcPr>
          <w:p w14:paraId="25D72D4B" w14:textId="08D10177" w:rsidR="007863B4" w:rsidRPr="0072500A" w:rsidRDefault="007863B4" w:rsidP="00112DFA">
            <w:pPr>
              <w:pStyle w:val="Tableau"/>
              <w:rPr>
                <w:rPrChange w:id="324" w:author="JL" w:date="2016-12-11T14:17:00Z">
                  <w:rPr/>
                </w:rPrChange>
              </w:rPr>
            </w:pPr>
            <w:r w:rsidRPr="0072500A">
              <w:rPr>
                <w:rPrChange w:id="325" w:author="JL" w:date="2016-12-11T14:17:00Z">
                  <w:rPr/>
                </w:rPrChange>
              </w:rPr>
              <w:t>Révision</w:t>
            </w:r>
          </w:p>
        </w:tc>
      </w:tr>
    </w:tbl>
    <w:p w14:paraId="28932FC8" w14:textId="77777777" w:rsidR="00894E6D" w:rsidRPr="0072500A" w:rsidRDefault="00894E6D" w:rsidP="00A44BDB">
      <w:pPr>
        <w:pStyle w:val="Heading1"/>
        <w:rPr>
          <w:lang w:val="fr-CA"/>
          <w:rPrChange w:id="326" w:author="JL" w:date="2016-12-11T14:17:00Z">
            <w:rPr/>
          </w:rPrChange>
        </w:rPr>
      </w:pPr>
      <w:bookmarkStart w:id="327" w:name="_Toc464572178"/>
      <w:r w:rsidRPr="0072500A">
        <w:rPr>
          <w:lang w:val="fr-CA"/>
          <w:rPrChange w:id="328" w:author="JL" w:date="2016-12-11T14:17:00Z">
            <w:rPr/>
          </w:rPrChange>
        </w:rPr>
        <w:lastRenderedPageBreak/>
        <w:t>Introduction</w:t>
      </w:r>
      <w:bookmarkEnd w:id="327"/>
    </w:p>
    <w:p w14:paraId="319CC354" w14:textId="47209B68" w:rsidR="00894E6D" w:rsidRPr="0072500A" w:rsidRDefault="00894E6D" w:rsidP="00894E6D">
      <w:pPr>
        <w:pStyle w:val="Heading2"/>
        <w:numPr>
          <w:ilvl w:val="1"/>
          <w:numId w:val="2"/>
        </w:numPr>
        <w:rPr>
          <w:rPrChange w:id="329" w:author="JL" w:date="2016-12-11T14:17:00Z">
            <w:rPr/>
          </w:rPrChange>
        </w:rPr>
      </w:pPr>
      <w:bookmarkStart w:id="330" w:name="_Toc337022870"/>
      <w:bookmarkStart w:id="331" w:name="_Toc464572179"/>
      <w:r w:rsidRPr="0072500A">
        <w:rPr>
          <w:rPrChange w:id="332" w:author="JL" w:date="2016-12-11T14:17:00Z">
            <w:rPr/>
          </w:rPrChange>
        </w:rPr>
        <w:t>Définitions, acronymes et abréviations</w:t>
      </w:r>
      <w:bookmarkEnd w:id="330"/>
      <w:bookmarkEnd w:id="331"/>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7655"/>
      </w:tblGrid>
      <w:tr w:rsidR="00894E6D" w:rsidRPr="0072500A" w14:paraId="1D47129F" w14:textId="77777777" w:rsidTr="009E3E72">
        <w:trPr>
          <w:trHeight w:val="297"/>
          <w:tblHeader/>
        </w:trPr>
        <w:tc>
          <w:tcPr>
            <w:tcW w:w="2835" w:type="dxa"/>
            <w:shd w:val="clear" w:color="auto" w:fill="F2F2F2"/>
            <w:vAlign w:val="center"/>
          </w:tcPr>
          <w:p w14:paraId="65FE45C7" w14:textId="77777777" w:rsidR="00894E6D" w:rsidRPr="0072500A" w:rsidRDefault="00894E6D" w:rsidP="00112DFA">
            <w:pPr>
              <w:pStyle w:val="Tableau"/>
              <w:rPr>
                <w:rPrChange w:id="333" w:author="JL" w:date="2016-12-11T14:17:00Z">
                  <w:rPr/>
                </w:rPrChange>
              </w:rPr>
            </w:pPr>
            <w:r w:rsidRPr="0072500A">
              <w:rPr>
                <w:rPrChange w:id="334" w:author="JL" w:date="2016-12-11T14:17:00Z">
                  <w:rPr/>
                </w:rPrChange>
              </w:rPr>
              <w:t>Termes</w:t>
            </w:r>
          </w:p>
        </w:tc>
        <w:tc>
          <w:tcPr>
            <w:tcW w:w="7655" w:type="dxa"/>
            <w:shd w:val="clear" w:color="auto" w:fill="F2F2F2"/>
            <w:vAlign w:val="center"/>
          </w:tcPr>
          <w:p w14:paraId="66C7E272" w14:textId="77777777" w:rsidR="00894E6D" w:rsidRPr="0072500A" w:rsidRDefault="00894E6D" w:rsidP="00112DFA">
            <w:pPr>
              <w:pStyle w:val="Tableau"/>
              <w:rPr>
                <w:rPrChange w:id="335" w:author="JL" w:date="2016-12-11T14:17:00Z">
                  <w:rPr/>
                </w:rPrChange>
              </w:rPr>
            </w:pPr>
            <w:r w:rsidRPr="0072500A">
              <w:rPr>
                <w:rPrChange w:id="336" w:author="JL" w:date="2016-12-11T14:17:00Z">
                  <w:rPr/>
                </w:rPrChange>
              </w:rPr>
              <w:t>Définitions</w:t>
            </w:r>
          </w:p>
        </w:tc>
      </w:tr>
      <w:tr w:rsidR="00F900CF" w:rsidRPr="0072500A" w14:paraId="298FA125" w14:textId="77777777" w:rsidTr="009B7326">
        <w:trPr>
          <w:trHeight w:val="297"/>
        </w:trPr>
        <w:tc>
          <w:tcPr>
            <w:tcW w:w="2835" w:type="dxa"/>
            <w:shd w:val="clear" w:color="auto" w:fill="auto"/>
          </w:tcPr>
          <w:p w14:paraId="1D2C965D" w14:textId="3A011E32" w:rsidR="00F900CF" w:rsidRPr="0072500A" w:rsidRDefault="00F900CF" w:rsidP="00112DFA">
            <w:pPr>
              <w:pStyle w:val="Tableau"/>
              <w:rPr>
                <w:rPrChange w:id="337" w:author="JL" w:date="2016-12-11T14:17:00Z">
                  <w:rPr/>
                </w:rPrChange>
              </w:rPr>
            </w:pPr>
            <w:r w:rsidRPr="0072500A">
              <w:rPr>
                <w:rPrChange w:id="338" w:author="JL" w:date="2016-12-11T14:17:00Z">
                  <w:rPr/>
                </w:rPrChange>
              </w:rPr>
              <w:t>AJAX</w:t>
            </w:r>
          </w:p>
        </w:tc>
        <w:tc>
          <w:tcPr>
            <w:tcW w:w="7655" w:type="dxa"/>
            <w:shd w:val="clear" w:color="auto" w:fill="auto"/>
          </w:tcPr>
          <w:p w14:paraId="529141A1" w14:textId="54AE166A" w:rsidR="00F900CF" w:rsidRPr="0072500A" w:rsidRDefault="00F900CF" w:rsidP="00112DFA">
            <w:pPr>
              <w:pStyle w:val="Tableau"/>
              <w:rPr>
                <w:rPrChange w:id="339" w:author="JL" w:date="2016-12-11T14:17:00Z">
                  <w:rPr/>
                </w:rPrChange>
              </w:rPr>
            </w:pPr>
            <w:r w:rsidRPr="0072500A">
              <w:rPr>
                <w:rPrChange w:id="340" w:author="JL" w:date="2016-12-11T14:17:00Z">
                  <w:rPr/>
                </w:rPrChange>
              </w:rPr>
              <w:t>Asynchronous JAvascript and Xml, architecture informatique permettant de mettre à jour une page en temps réel</w:t>
            </w:r>
          </w:p>
        </w:tc>
      </w:tr>
      <w:tr w:rsidR="009B7326" w:rsidRPr="0072500A" w14:paraId="580B37AC" w14:textId="77777777" w:rsidTr="009B7326">
        <w:trPr>
          <w:trHeight w:val="297"/>
        </w:trPr>
        <w:tc>
          <w:tcPr>
            <w:tcW w:w="2835" w:type="dxa"/>
            <w:shd w:val="clear" w:color="auto" w:fill="auto"/>
          </w:tcPr>
          <w:p w14:paraId="3B0233DF" w14:textId="41639E8C" w:rsidR="009B7326" w:rsidRPr="0072500A" w:rsidRDefault="009B7326" w:rsidP="00112DFA">
            <w:pPr>
              <w:pStyle w:val="Tableau"/>
              <w:rPr>
                <w:rPrChange w:id="341" w:author="JL" w:date="2016-12-11T14:17:00Z">
                  <w:rPr/>
                </w:rPrChange>
              </w:rPr>
            </w:pPr>
            <w:r w:rsidRPr="0072500A">
              <w:rPr>
                <w:rPrChange w:id="342" w:author="JL" w:date="2016-12-11T14:17:00Z">
                  <w:rPr/>
                </w:rPrChange>
              </w:rPr>
              <w:t>API</w:t>
            </w:r>
          </w:p>
        </w:tc>
        <w:tc>
          <w:tcPr>
            <w:tcW w:w="7655" w:type="dxa"/>
            <w:shd w:val="clear" w:color="auto" w:fill="auto"/>
          </w:tcPr>
          <w:p w14:paraId="5E8CBBBD" w14:textId="51CDC1AD" w:rsidR="009B7326" w:rsidRPr="0072500A" w:rsidRDefault="009B7326" w:rsidP="00112DFA">
            <w:pPr>
              <w:pStyle w:val="Tableau"/>
              <w:rPr>
                <w:rPrChange w:id="343" w:author="JL" w:date="2016-12-11T14:17:00Z">
                  <w:rPr/>
                </w:rPrChange>
              </w:rPr>
            </w:pPr>
            <w:r w:rsidRPr="0072500A">
              <w:rPr>
                <w:rPrChange w:id="344" w:author="JL" w:date="2016-12-11T14:17:00Z">
                  <w:rPr/>
                </w:rPrChange>
              </w:rPr>
              <w:t>Ensemble de classes et de méthodes et de fonctions par lequel un logiciel rend service à un autre logiciel.</w:t>
            </w:r>
          </w:p>
        </w:tc>
      </w:tr>
      <w:tr w:rsidR="000572AF" w:rsidRPr="0072500A" w14:paraId="30A15B37" w14:textId="77777777" w:rsidTr="009E3E72">
        <w:trPr>
          <w:trHeight w:val="297"/>
        </w:trPr>
        <w:tc>
          <w:tcPr>
            <w:tcW w:w="2835" w:type="dxa"/>
            <w:shd w:val="clear" w:color="auto" w:fill="auto"/>
          </w:tcPr>
          <w:p w14:paraId="4AA2241E" w14:textId="77777777" w:rsidR="000572AF" w:rsidRPr="0072500A" w:rsidRDefault="000572AF" w:rsidP="00112DFA">
            <w:pPr>
              <w:pStyle w:val="Tableau"/>
              <w:rPr>
                <w:rPrChange w:id="345" w:author="JL" w:date="2016-12-11T14:17:00Z">
                  <w:rPr/>
                </w:rPrChange>
              </w:rPr>
            </w:pPr>
            <w:r w:rsidRPr="0072500A">
              <w:rPr>
                <w:rPrChange w:id="346" w:author="JL" w:date="2016-12-11T14:17:00Z">
                  <w:rPr/>
                </w:rPrChange>
              </w:rPr>
              <w:t>Application Web mobile</w:t>
            </w:r>
          </w:p>
        </w:tc>
        <w:tc>
          <w:tcPr>
            <w:tcW w:w="7655" w:type="dxa"/>
            <w:shd w:val="clear" w:color="auto" w:fill="auto"/>
          </w:tcPr>
          <w:p w14:paraId="4950823E" w14:textId="77777777" w:rsidR="000572AF" w:rsidRPr="0072500A" w:rsidRDefault="000572AF" w:rsidP="00112DFA">
            <w:pPr>
              <w:pStyle w:val="Tableau"/>
              <w:rPr>
                <w:rPrChange w:id="347" w:author="JL" w:date="2016-12-11T14:17:00Z">
                  <w:rPr/>
                </w:rPrChange>
              </w:rPr>
            </w:pPr>
            <w:r w:rsidRPr="0072500A">
              <w:rPr>
                <w:rPrChange w:id="348" w:author="JL" w:date="2016-12-11T14:17:00Z">
                  <w:rPr/>
                </w:rPrChange>
              </w:rPr>
              <w:t>Application Web hébergée sur un serveur, mais exécutée sur un périphérique mobile</w:t>
            </w:r>
          </w:p>
        </w:tc>
      </w:tr>
      <w:tr w:rsidR="000572AF" w:rsidRPr="0072500A" w14:paraId="732E92E6" w14:textId="77777777" w:rsidTr="009E3E72">
        <w:trPr>
          <w:trHeight w:val="297"/>
        </w:trPr>
        <w:tc>
          <w:tcPr>
            <w:tcW w:w="2835" w:type="dxa"/>
            <w:shd w:val="clear" w:color="auto" w:fill="auto"/>
          </w:tcPr>
          <w:p w14:paraId="39352CE4" w14:textId="77777777" w:rsidR="000572AF" w:rsidRPr="0072500A" w:rsidRDefault="000572AF" w:rsidP="00112DFA">
            <w:pPr>
              <w:pStyle w:val="Tableau"/>
              <w:rPr>
                <w:rPrChange w:id="349" w:author="JL" w:date="2016-12-11T14:17:00Z">
                  <w:rPr/>
                </w:rPrChange>
              </w:rPr>
            </w:pPr>
            <w:r w:rsidRPr="0072500A">
              <w:rPr>
                <w:rPrChange w:id="350" w:author="JL" w:date="2016-12-11T14:17:00Z">
                  <w:rPr/>
                </w:rPrChange>
              </w:rPr>
              <w:t>Bluetooth Low Energy</w:t>
            </w:r>
          </w:p>
        </w:tc>
        <w:tc>
          <w:tcPr>
            <w:tcW w:w="7655" w:type="dxa"/>
            <w:shd w:val="clear" w:color="auto" w:fill="auto"/>
          </w:tcPr>
          <w:p w14:paraId="4807ED7C" w14:textId="77777777" w:rsidR="000572AF" w:rsidRPr="0072500A" w:rsidRDefault="000572AF" w:rsidP="00112DFA">
            <w:pPr>
              <w:pStyle w:val="Tableau"/>
              <w:rPr>
                <w:rPrChange w:id="351" w:author="JL" w:date="2016-12-11T14:17:00Z">
                  <w:rPr/>
                </w:rPrChange>
              </w:rPr>
            </w:pPr>
            <w:r w:rsidRPr="0072500A">
              <w:rPr>
                <w:rPrChange w:id="352" w:author="JL" w:date="2016-12-11T14:17:00Z">
                  <w:rPr/>
                </w:rPrChange>
              </w:rPr>
              <w:t>Protocole de communication radiofréquence à faible consommation énergétique</w:t>
            </w:r>
          </w:p>
        </w:tc>
      </w:tr>
      <w:tr w:rsidR="009B7326" w:rsidRPr="0072500A" w14:paraId="44004F22" w14:textId="77777777" w:rsidTr="009B7326">
        <w:trPr>
          <w:trHeight w:val="297"/>
        </w:trPr>
        <w:tc>
          <w:tcPr>
            <w:tcW w:w="2835" w:type="dxa"/>
            <w:shd w:val="clear" w:color="auto" w:fill="auto"/>
          </w:tcPr>
          <w:p w14:paraId="59BEE655" w14:textId="4423B569" w:rsidR="009B7326" w:rsidRPr="0072500A" w:rsidRDefault="009B7326" w:rsidP="00112DFA">
            <w:pPr>
              <w:pStyle w:val="Tableau"/>
              <w:rPr>
                <w:rPrChange w:id="353" w:author="JL" w:date="2016-12-11T14:17:00Z">
                  <w:rPr/>
                </w:rPrChange>
              </w:rPr>
            </w:pPr>
            <w:r w:rsidRPr="0072500A">
              <w:rPr>
                <w:rPrChange w:id="354" w:author="JL" w:date="2016-12-11T14:17:00Z">
                  <w:rPr/>
                </w:rPrChange>
              </w:rPr>
              <w:t>BootStrap</w:t>
            </w:r>
          </w:p>
        </w:tc>
        <w:tc>
          <w:tcPr>
            <w:tcW w:w="7655" w:type="dxa"/>
            <w:shd w:val="clear" w:color="auto" w:fill="auto"/>
          </w:tcPr>
          <w:p w14:paraId="0B973CB3" w14:textId="7D601AA6" w:rsidR="009B7326" w:rsidRPr="0072500A" w:rsidRDefault="009B7326" w:rsidP="00112DFA">
            <w:pPr>
              <w:pStyle w:val="Tableau"/>
              <w:rPr>
                <w:rPrChange w:id="355" w:author="JL" w:date="2016-12-11T14:17:00Z">
                  <w:rPr/>
                </w:rPrChange>
              </w:rPr>
            </w:pPr>
            <w:r w:rsidRPr="0072500A">
              <w:rPr>
                <w:rPrChange w:id="356" w:author="JL" w:date="2016-12-11T14:17:00Z">
                  <w:rPr/>
                </w:rPrChange>
              </w:rPr>
              <w:t>Framework permettant d’adapter la présentation d’un site Web au périphérique sur lequel il est présenté (Mobile, Ordinateur, Tablette etc.. )</w:t>
            </w:r>
          </w:p>
        </w:tc>
      </w:tr>
      <w:tr w:rsidR="000572AF" w:rsidRPr="0072500A" w14:paraId="792D28B5" w14:textId="77777777" w:rsidTr="009E3E72">
        <w:trPr>
          <w:trHeight w:val="297"/>
        </w:trPr>
        <w:tc>
          <w:tcPr>
            <w:tcW w:w="2835" w:type="dxa"/>
            <w:shd w:val="clear" w:color="auto" w:fill="auto"/>
          </w:tcPr>
          <w:p w14:paraId="5CC66E20" w14:textId="77777777" w:rsidR="000572AF" w:rsidRPr="0072500A" w:rsidRDefault="000572AF" w:rsidP="00112DFA">
            <w:pPr>
              <w:pStyle w:val="Tableau"/>
              <w:rPr>
                <w:rPrChange w:id="357" w:author="JL" w:date="2016-12-11T14:17:00Z">
                  <w:rPr/>
                </w:rPrChange>
              </w:rPr>
            </w:pPr>
            <w:r w:rsidRPr="0072500A">
              <w:rPr>
                <w:rPrChange w:id="358" w:author="JL" w:date="2016-12-11T14:17:00Z">
                  <w:rPr/>
                </w:rPrChange>
              </w:rPr>
              <w:t>C#</w:t>
            </w:r>
          </w:p>
        </w:tc>
        <w:tc>
          <w:tcPr>
            <w:tcW w:w="7655" w:type="dxa"/>
            <w:shd w:val="clear" w:color="auto" w:fill="auto"/>
          </w:tcPr>
          <w:p w14:paraId="437BA31B" w14:textId="26CD7D68" w:rsidR="000572AF" w:rsidRPr="0072500A" w:rsidRDefault="00A81EDB" w:rsidP="00112DFA">
            <w:pPr>
              <w:pStyle w:val="Tableau"/>
              <w:rPr>
                <w:rPrChange w:id="359" w:author="JL" w:date="2016-12-11T14:17:00Z">
                  <w:rPr/>
                </w:rPrChange>
              </w:rPr>
            </w:pPr>
            <w:r w:rsidRPr="0072500A">
              <w:rPr>
                <w:rPrChange w:id="360" w:author="JL" w:date="2016-12-11T14:17:00Z">
                  <w:rPr/>
                </w:rPrChange>
              </w:rPr>
              <w:t>Langage de programmation orienté objet</w:t>
            </w:r>
          </w:p>
        </w:tc>
      </w:tr>
      <w:tr w:rsidR="00112DFA" w:rsidRPr="0072500A" w14:paraId="52810F9C" w14:textId="77777777" w:rsidTr="009E3E72">
        <w:trPr>
          <w:trHeight w:val="297"/>
        </w:trPr>
        <w:tc>
          <w:tcPr>
            <w:tcW w:w="2835" w:type="dxa"/>
            <w:shd w:val="clear" w:color="auto" w:fill="auto"/>
          </w:tcPr>
          <w:p w14:paraId="1FB4BA28" w14:textId="17CB8BFB" w:rsidR="00112DFA" w:rsidRPr="0072500A" w:rsidRDefault="00112DFA" w:rsidP="00112DFA">
            <w:pPr>
              <w:pStyle w:val="Tableau"/>
              <w:rPr>
                <w:rPrChange w:id="361" w:author="JL" w:date="2016-12-11T14:17:00Z">
                  <w:rPr/>
                </w:rPrChange>
              </w:rPr>
            </w:pPr>
            <w:r w:rsidRPr="0072500A">
              <w:rPr>
                <w:rPrChange w:id="362" w:author="JL" w:date="2016-12-11T14:17:00Z">
                  <w:rPr/>
                </w:rPrChange>
              </w:rPr>
              <w:t>Code-First</w:t>
            </w:r>
          </w:p>
        </w:tc>
        <w:tc>
          <w:tcPr>
            <w:tcW w:w="7655" w:type="dxa"/>
            <w:shd w:val="clear" w:color="auto" w:fill="auto"/>
          </w:tcPr>
          <w:p w14:paraId="73565829" w14:textId="71CA3935" w:rsidR="00112DFA" w:rsidRPr="0072500A" w:rsidRDefault="00112DFA" w:rsidP="00112DFA">
            <w:pPr>
              <w:pStyle w:val="Tableau"/>
              <w:rPr>
                <w:rPrChange w:id="363" w:author="JL" w:date="2016-12-11T14:17:00Z">
                  <w:rPr/>
                </w:rPrChange>
              </w:rPr>
            </w:pPr>
            <w:r w:rsidRPr="0072500A">
              <w:rPr>
                <w:rPrChange w:id="364" w:author="JL" w:date="2016-12-11T14:17:00Z">
                  <w:rPr/>
                </w:rPrChange>
              </w:rPr>
              <w:t>Approche permettant de générer la structure de la base de données à l’aide du modèle décrit par le code de l’application</w:t>
            </w:r>
          </w:p>
        </w:tc>
      </w:tr>
      <w:tr w:rsidR="0072500A" w:rsidRPr="0072500A" w14:paraId="22213C14" w14:textId="77777777" w:rsidTr="009E3E72">
        <w:trPr>
          <w:trHeight w:val="297"/>
          <w:ins w:id="365" w:author="JL" w:date="2016-12-11T14:16:00Z"/>
        </w:trPr>
        <w:tc>
          <w:tcPr>
            <w:tcW w:w="2835" w:type="dxa"/>
            <w:shd w:val="clear" w:color="auto" w:fill="auto"/>
          </w:tcPr>
          <w:p w14:paraId="6B701638" w14:textId="700A7ED0" w:rsidR="0072500A" w:rsidRPr="0072500A" w:rsidRDefault="0072500A" w:rsidP="00112DFA">
            <w:pPr>
              <w:pStyle w:val="Tableau"/>
              <w:rPr>
                <w:ins w:id="366" w:author="JL" w:date="2016-12-11T14:16:00Z"/>
                <w:rPrChange w:id="367" w:author="JL" w:date="2016-12-11T14:17:00Z">
                  <w:rPr>
                    <w:ins w:id="368" w:author="JL" w:date="2016-12-11T14:16:00Z"/>
                  </w:rPr>
                </w:rPrChange>
              </w:rPr>
            </w:pPr>
            <w:ins w:id="369" w:author="JL" w:date="2016-12-11T14:16:00Z">
              <w:r w:rsidRPr="0072500A">
                <w:rPr>
                  <w:rPrChange w:id="370" w:author="JL" w:date="2016-12-11T14:17:00Z">
                    <w:rPr/>
                  </w:rPrChange>
                </w:rPr>
                <w:t>DAL</w:t>
              </w:r>
            </w:ins>
          </w:p>
        </w:tc>
        <w:tc>
          <w:tcPr>
            <w:tcW w:w="7655" w:type="dxa"/>
            <w:shd w:val="clear" w:color="auto" w:fill="auto"/>
          </w:tcPr>
          <w:p w14:paraId="4611561C" w14:textId="4726C6E8" w:rsidR="0072500A" w:rsidRPr="0072500A" w:rsidRDefault="0072500A" w:rsidP="00112DFA">
            <w:pPr>
              <w:pStyle w:val="Tableau"/>
              <w:rPr>
                <w:ins w:id="371" w:author="JL" w:date="2016-12-11T14:16:00Z"/>
                <w:rPrChange w:id="372" w:author="JL" w:date="2016-12-11T14:17:00Z">
                  <w:rPr>
                    <w:ins w:id="373" w:author="JL" w:date="2016-12-11T14:16:00Z"/>
                  </w:rPr>
                </w:rPrChange>
              </w:rPr>
            </w:pPr>
            <w:ins w:id="374" w:author="JL" w:date="2016-12-11T14:16:00Z">
              <w:r w:rsidRPr="0072500A">
                <w:rPr>
                  <w:rPrChange w:id="375" w:author="JL" w:date="2016-12-11T14:17:00Z">
                    <w:rPr/>
                  </w:rPrChange>
                </w:rPr>
                <w:t>Data Access Layer (Couche d</w:t>
              </w:r>
            </w:ins>
            <w:ins w:id="376" w:author="JL" w:date="2016-12-11T14:17:00Z">
              <w:r w:rsidRPr="0072500A">
                <w:rPr>
                  <w:rPrChange w:id="377" w:author="JL" w:date="2016-12-11T14:17:00Z">
                    <w:rPr/>
                  </w:rPrChange>
                </w:rPr>
                <w:t>’</w:t>
              </w:r>
              <w:r w:rsidRPr="0072500A">
                <w:rPr>
                  <w:rPrChange w:id="378" w:author="JL" w:date="2016-12-11T14:17:00Z">
                    <w:rPr>
                      <w:lang w:val="en-US"/>
                    </w:rPr>
                  </w:rPrChange>
                </w:rPr>
                <w:t>accès a</w:t>
              </w:r>
              <w:r>
                <w:rPr>
                  <w:rPrChange w:id="379" w:author="JL" w:date="2016-12-11T14:17:00Z">
                    <w:rPr/>
                  </w:rPrChange>
                </w:rPr>
                <w:t>ux données), classe permettant l</w:t>
              </w:r>
              <w:r>
                <w:t>’interaction entre un contrôleur et le modèle dans une application MVC</w:t>
              </w:r>
            </w:ins>
          </w:p>
        </w:tc>
      </w:tr>
      <w:tr w:rsidR="00E97E2A" w:rsidRPr="0072500A" w14:paraId="081A76E7" w14:textId="77777777" w:rsidTr="009E3E72">
        <w:trPr>
          <w:trHeight w:val="297"/>
        </w:trPr>
        <w:tc>
          <w:tcPr>
            <w:tcW w:w="2835" w:type="dxa"/>
            <w:shd w:val="clear" w:color="auto" w:fill="auto"/>
          </w:tcPr>
          <w:p w14:paraId="3DC8B24C" w14:textId="219D43A1" w:rsidR="00E97E2A" w:rsidRPr="0072500A" w:rsidRDefault="00E97E2A" w:rsidP="00112DFA">
            <w:pPr>
              <w:pStyle w:val="Tableau"/>
              <w:rPr>
                <w:rPrChange w:id="380" w:author="JL" w:date="2016-12-11T14:17:00Z">
                  <w:rPr/>
                </w:rPrChange>
              </w:rPr>
            </w:pPr>
            <w:r w:rsidRPr="0072500A">
              <w:rPr>
                <w:rPrChange w:id="381" w:author="JL" w:date="2016-12-11T14:17:00Z">
                  <w:rPr/>
                </w:rPrChange>
              </w:rPr>
              <w:t>Développement Front-End</w:t>
            </w:r>
          </w:p>
        </w:tc>
        <w:tc>
          <w:tcPr>
            <w:tcW w:w="7655" w:type="dxa"/>
            <w:shd w:val="clear" w:color="auto" w:fill="auto"/>
          </w:tcPr>
          <w:p w14:paraId="576CE859" w14:textId="37560670" w:rsidR="00E97E2A" w:rsidRPr="0072500A" w:rsidRDefault="00E97E2A" w:rsidP="00112DFA">
            <w:pPr>
              <w:pStyle w:val="Tableau"/>
              <w:rPr>
                <w:rPrChange w:id="382" w:author="JL" w:date="2016-12-11T14:17:00Z">
                  <w:rPr/>
                </w:rPrChange>
              </w:rPr>
            </w:pPr>
            <w:r w:rsidRPr="0072500A">
              <w:rPr>
                <w:rPrChange w:id="383" w:author="JL" w:date="2016-12-11T14:17:00Z">
                  <w:rPr/>
                </w:rPrChange>
              </w:rPr>
              <w:t>Partie du développement n’impliquant que la partie visible à l’utilisateur (Pages HTML, CSS, JavaScript modifiant le DOM)</w:t>
            </w:r>
          </w:p>
        </w:tc>
      </w:tr>
      <w:tr w:rsidR="00E97E2A" w:rsidRPr="0072500A" w14:paraId="541E9CAB" w14:textId="77777777" w:rsidTr="009E3E72">
        <w:trPr>
          <w:trHeight w:val="297"/>
        </w:trPr>
        <w:tc>
          <w:tcPr>
            <w:tcW w:w="2835" w:type="dxa"/>
            <w:shd w:val="clear" w:color="auto" w:fill="auto"/>
          </w:tcPr>
          <w:p w14:paraId="0B3C4EC7" w14:textId="14141D62" w:rsidR="00E97E2A" w:rsidRPr="0072500A" w:rsidRDefault="00E97E2A" w:rsidP="00112DFA">
            <w:pPr>
              <w:pStyle w:val="Tableau"/>
              <w:rPr>
                <w:rPrChange w:id="384" w:author="JL" w:date="2016-12-11T14:17:00Z">
                  <w:rPr/>
                </w:rPrChange>
              </w:rPr>
            </w:pPr>
            <w:r w:rsidRPr="0072500A">
              <w:rPr>
                <w:rPrChange w:id="385" w:author="JL" w:date="2016-12-11T14:17:00Z">
                  <w:rPr/>
                </w:rPrChange>
              </w:rPr>
              <w:t>Développement Back-End</w:t>
            </w:r>
          </w:p>
        </w:tc>
        <w:tc>
          <w:tcPr>
            <w:tcW w:w="7655" w:type="dxa"/>
            <w:shd w:val="clear" w:color="auto" w:fill="auto"/>
          </w:tcPr>
          <w:p w14:paraId="23A6E151" w14:textId="485438B7" w:rsidR="00E97E2A" w:rsidRPr="0072500A" w:rsidRDefault="00E97E2A" w:rsidP="00112DFA">
            <w:pPr>
              <w:pStyle w:val="Tableau"/>
              <w:rPr>
                <w:rPrChange w:id="386" w:author="JL" w:date="2016-12-11T14:17:00Z">
                  <w:rPr/>
                </w:rPrChange>
              </w:rPr>
            </w:pPr>
            <w:r w:rsidRPr="0072500A">
              <w:rPr>
                <w:rPrChange w:id="387" w:author="JL" w:date="2016-12-11T14:17:00Z">
                  <w:rPr/>
                </w:rPrChange>
              </w:rPr>
              <w:t>Partie du développement n’impliquant que le code exécuté sur le serveur (Application ASP.Net, Gestion de la base de données, SQL)</w:t>
            </w:r>
          </w:p>
        </w:tc>
      </w:tr>
      <w:tr w:rsidR="00E97E2A" w:rsidRPr="0072500A" w14:paraId="14A75542" w14:textId="77777777" w:rsidTr="009E3E72">
        <w:trPr>
          <w:trHeight w:val="297"/>
        </w:trPr>
        <w:tc>
          <w:tcPr>
            <w:tcW w:w="2835" w:type="dxa"/>
            <w:shd w:val="clear" w:color="auto" w:fill="auto"/>
          </w:tcPr>
          <w:p w14:paraId="345D81C2" w14:textId="5EAD3ACF" w:rsidR="00E97E2A" w:rsidRPr="0072500A" w:rsidRDefault="00E97E2A" w:rsidP="00112DFA">
            <w:pPr>
              <w:pStyle w:val="Tableau"/>
              <w:rPr>
                <w:rPrChange w:id="388" w:author="JL" w:date="2016-12-11T14:17:00Z">
                  <w:rPr/>
                </w:rPrChange>
              </w:rPr>
            </w:pPr>
            <w:r w:rsidRPr="0072500A">
              <w:rPr>
                <w:rPrChange w:id="389" w:author="JL" w:date="2016-12-11T14:17:00Z">
                  <w:rPr/>
                </w:rPrChange>
              </w:rPr>
              <w:t>DOM</w:t>
            </w:r>
          </w:p>
        </w:tc>
        <w:tc>
          <w:tcPr>
            <w:tcW w:w="7655" w:type="dxa"/>
            <w:shd w:val="clear" w:color="auto" w:fill="auto"/>
          </w:tcPr>
          <w:p w14:paraId="0247B996" w14:textId="4AAC3BFE" w:rsidR="00E97E2A" w:rsidRPr="0072500A" w:rsidRDefault="00E97E2A" w:rsidP="00112DFA">
            <w:pPr>
              <w:pStyle w:val="Tableau"/>
              <w:rPr>
                <w:rPrChange w:id="390" w:author="JL" w:date="2016-12-11T14:17:00Z">
                  <w:rPr/>
                </w:rPrChange>
              </w:rPr>
            </w:pPr>
            <w:r w:rsidRPr="0072500A">
              <w:rPr>
                <w:rPrChange w:id="391" w:author="JL" w:date="2016-12-11T14:17:00Z">
                  <w:rPr/>
                </w:rPrChange>
              </w:rPr>
              <w:t xml:space="preserve">Document Object Model, Modèle selon lequel une page HTML ou XML est structuré. </w:t>
            </w:r>
          </w:p>
        </w:tc>
      </w:tr>
      <w:tr w:rsidR="000572AF" w:rsidRPr="0072500A" w14:paraId="6A43CB5B" w14:textId="77777777" w:rsidTr="009E3E72">
        <w:trPr>
          <w:trHeight w:val="297"/>
        </w:trPr>
        <w:tc>
          <w:tcPr>
            <w:tcW w:w="2835" w:type="dxa"/>
            <w:shd w:val="clear" w:color="auto" w:fill="auto"/>
          </w:tcPr>
          <w:p w14:paraId="547FA927" w14:textId="77777777" w:rsidR="000572AF" w:rsidRPr="0072500A" w:rsidRDefault="000572AF" w:rsidP="00112DFA">
            <w:pPr>
              <w:pStyle w:val="Tableau"/>
              <w:rPr>
                <w:rPrChange w:id="392" w:author="JL" w:date="2016-12-11T14:17:00Z">
                  <w:rPr/>
                </w:rPrChange>
              </w:rPr>
            </w:pPr>
            <w:r w:rsidRPr="0072500A">
              <w:rPr>
                <w:rPrChange w:id="393" w:author="JL" w:date="2016-12-11T14:17:00Z">
                  <w:rPr/>
                </w:rPrChange>
              </w:rPr>
              <w:t>Entity</w:t>
            </w:r>
          </w:p>
        </w:tc>
        <w:tc>
          <w:tcPr>
            <w:tcW w:w="7655" w:type="dxa"/>
            <w:shd w:val="clear" w:color="auto" w:fill="auto"/>
          </w:tcPr>
          <w:p w14:paraId="408931AF" w14:textId="13312E8F" w:rsidR="000572AF" w:rsidRPr="0072500A" w:rsidRDefault="000572AF" w:rsidP="00112DFA">
            <w:pPr>
              <w:pStyle w:val="Tableau"/>
              <w:rPr>
                <w:rPrChange w:id="394" w:author="JL" w:date="2016-12-11T14:17:00Z">
                  <w:rPr/>
                </w:rPrChange>
              </w:rPr>
            </w:pPr>
          </w:p>
        </w:tc>
      </w:tr>
      <w:tr w:rsidR="009B7326" w:rsidRPr="0072500A" w14:paraId="5609470C" w14:textId="77777777" w:rsidTr="009B7326">
        <w:trPr>
          <w:trHeight w:val="297"/>
        </w:trPr>
        <w:tc>
          <w:tcPr>
            <w:tcW w:w="2835" w:type="dxa"/>
            <w:shd w:val="clear" w:color="auto" w:fill="auto"/>
          </w:tcPr>
          <w:p w14:paraId="21BCE42B" w14:textId="04BED487" w:rsidR="009B7326" w:rsidRPr="0072500A" w:rsidRDefault="009B7326" w:rsidP="00112DFA">
            <w:pPr>
              <w:pStyle w:val="Tableau"/>
              <w:rPr>
                <w:rPrChange w:id="395" w:author="JL" w:date="2016-12-11T14:17:00Z">
                  <w:rPr/>
                </w:rPrChange>
              </w:rPr>
            </w:pPr>
            <w:r w:rsidRPr="0072500A">
              <w:rPr>
                <w:rPrChange w:id="396" w:author="JL" w:date="2016-12-11T14:17:00Z">
                  <w:rPr/>
                </w:rPrChange>
              </w:rPr>
              <w:t>GATT</w:t>
            </w:r>
          </w:p>
        </w:tc>
        <w:tc>
          <w:tcPr>
            <w:tcW w:w="7655" w:type="dxa"/>
            <w:shd w:val="clear" w:color="auto" w:fill="auto"/>
          </w:tcPr>
          <w:p w14:paraId="6689F858" w14:textId="0471B703" w:rsidR="009B7326" w:rsidRPr="0072500A" w:rsidRDefault="009B7326" w:rsidP="00112DFA">
            <w:pPr>
              <w:pStyle w:val="Tableau"/>
              <w:rPr>
                <w:rPrChange w:id="397" w:author="JL" w:date="2016-12-11T14:17:00Z">
                  <w:rPr/>
                </w:rPrChange>
              </w:rPr>
            </w:pPr>
            <w:r w:rsidRPr="0072500A">
              <w:rPr>
                <w:rPrChange w:id="398" w:author="JL" w:date="2016-12-11T14:17:00Z">
                  <w:rPr/>
                </w:rPrChange>
              </w:rPr>
              <w:t>Generic Attribute Profile; Protocole permettant le transfe</w:t>
            </w:r>
            <w:r w:rsidR="00CA7A48" w:rsidRPr="0072500A">
              <w:rPr>
                <w:rPrChange w:id="399" w:author="JL" w:date="2016-12-11T14:17:00Z">
                  <w:rPr/>
                </w:rPrChange>
              </w:rPr>
              <w:t>r</w:t>
            </w:r>
            <w:r w:rsidRPr="0072500A">
              <w:rPr>
                <w:rPrChange w:id="400" w:author="JL" w:date="2016-12-11T14:17:00Z">
                  <w:rPr/>
                </w:rPrChange>
              </w:rPr>
              <w:t>t d’information entre deux périphériques Bluetooth</w:t>
            </w:r>
          </w:p>
        </w:tc>
      </w:tr>
      <w:tr w:rsidR="000572AF" w:rsidRPr="0072500A" w14:paraId="416D64B1" w14:textId="77777777" w:rsidTr="009E3E72">
        <w:trPr>
          <w:trHeight w:val="297"/>
        </w:trPr>
        <w:tc>
          <w:tcPr>
            <w:tcW w:w="2835" w:type="dxa"/>
            <w:shd w:val="clear" w:color="auto" w:fill="auto"/>
          </w:tcPr>
          <w:p w14:paraId="45DD5885" w14:textId="77777777" w:rsidR="000572AF" w:rsidRPr="0072500A" w:rsidRDefault="000572AF" w:rsidP="00112DFA">
            <w:pPr>
              <w:pStyle w:val="Tableau"/>
              <w:rPr>
                <w:rPrChange w:id="401" w:author="JL" w:date="2016-12-11T14:17:00Z">
                  <w:rPr/>
                </w:rPrChange>
              </w:rPr>
            </w:pPr>
            <w:r w:rsidRPr="0072500A">
              <w:rPr>
                <w:rPrChange w:id="402" w:author="JL" w:date="2016-12-11T14:17:00Z">
                  <w:rPr/>
                </w:rPrChange>
              </w:rPr>
              <w:t>GPS</w:t>
            </w:r>
          </w:p>
        </w:tc>
        <w:tc>
          <w:tcPr>
            <w:tcW w:w="7655" w:type="dxa"/>
            <w:shd w:val="clear" w:color="auto" w:fill="auto"/>
          </w:tcPr>
          <w:p w14:paraId="5799C6D3" w14:textId="77777777" w:rsidR="000572AF" w:rsidRPr="0072500A" w:rsidRDefault="000572AF" w:rsidP="00112DFA">
            <w:pPr>
              <w:pStyle w:val="Tableau"/>
              <w:rPr>
                <w:rPrChange w:id="403" w:author="JL" w:date="2016-12-11T14:17:00Z">
                  <w:rPr/>
                </w:rPrChange>
              </w:rPr>
            </w:pPr>
            <w:r w:rsidRPr="0072500A">
              <w:rPr>
                <w:rPrChange w:id="404" w:author="JL" w:date="2016-12-11T14:17:00Z">
                  <w:rPr/>
                </w:rPrChange>
              </w:rPr>
              <w:t>Global Positionning System</w:t>
            </w:r>
          </w:p>
        </w:tc>
      </w:tr>
      <w:tr w:rsidR="000572AF" w:rsidRPr="0072500A" w14:paraId="28152732" w14:textId="77777777" w:rsidTr="009E3E72">
        <w:trPr>
          <w:trHeight w:val="297"/>
        </w:trPr>
        <w:tc>
          <w:tcPr>
            <w:tcW w:w="2835" w:type="dxa"/>
            <w:shd w:val="clear" w:color="auto" w:fill="auto"/>
          </w:tcPr>
          <w:p w14:paraId="1CBCC48D" w14:textId="77777777" w:rsidR="000572AF" w:rsidRPr="0072500A" w:rsidRDefault="000572AF" w:rsidP="00112DFA">
            <w:pPr>
              <w:pStyle w:val="Tableau"/>
              <w:rPr>
                <w:rPrChange w:id="405" w:author="JL" w:date="2016-12-11T14:17:00Z">
                  <w:rPr/>
                </w:rPrChange>
              </w:rPr>
            </w:pPr>
            <w:r w:rsidRPr="0072500A">
              <w:rPr>
                <w:rPrChange w:id="406" w:author="JL" w:date="2016-12-11T14:17:00Z">
                  <w:rPr/>
                </w:rPrChange>
              </w:rPr>
              <w:t>IDE</w:t>
            </w:r>
          </w:p>
        </w:tc>
        <w:tc>
          <w:tcPr>
            <w:tcW w:w="7655" w:type="dxa"/>
            <w:shd w:val="clear" w:color="auto" w:fill="auto"/>
          </w:tcPr>
          <w:p w14:paraId="10CD1E6E" w14:textId="77777777" w:rsidR="000572AF" w:rsidRPr="0072500A" w:rsidRDefault="000572AF" w:rsidP="00112DFA">
            <w:pPr>
              <w:pStyle w:val="Tableau"/>
              <w:rPr>
                <w:rPrChange w:id="407" w:author="JL" w:date="2016-12-11T14:17:00Z">
                  <w:rPr/>
                </w:rPrChange>
              </w:rPr>
            </w:pPr>
            <w:r w:rsidRPr="0072500A">
              <w:rPr>
                <w:rPrChange w:id="408" w:author="JL" w:date="2016-12-11T14:17:00Z">
                  <w:rPr/>
                </w:rPrChange>
              </w:rPr>
              <w:t>Environnement de développement intégré</w:t>
            </w:r>
          </w:p>
        </w:tc>
      </w:tr>
      <w:tr w:rsidR="00F900CF" w:rsidRPr="0072500A" w14:paraId="2D55531C" w14:textId="77777777" w:rsidTr="009B7326">
        <w:trPr>
          <w:trHeight w:val="297"/>
        </w:trPr>
        <w:tc>
          <w:tcPr>
            <w:tcW w:w="2835" w:type="dxa"/>
            <w:shd w:val="clear" w:color="auto" w:fill="auto"/>
          </w:tcPr>
          <w:p w14:paraId="45DFE17D" w14:textId="3D62223A" w:rsidR="00F900CF" w:rsidRPr="0072500A" w:rsidRDefault="00F900CF" w:rsidP="00112DFA">
            <w:pPr>
              <w:pStyle w:val="Tableau"/>
              <w:rPr>
                <w:rPrChange w:id="409" w:author="JL" w:date="2016-12-11T14:17:00Z">
                  <w:rPr/>
                </w:rPrChange>
              </w:rPr>
            </w:pPr>
            <w:r w:rsidRPr="0072500A">
              <w:rPr>
                <w:rPrChange w:id="410" w:author="JL" w:date="2016-12-11T14:17:00Z">
                  <w:rPr/>
                </w:rPrChange>
              </w:rPr>
              <w:t>JS</w:t>
            </w:r>
          </w:p>
        </w:tc>
        <w:tc>
          <w:tcPr>
            <w:tcW w:w="7655" w:type="dxa"/>
            <w:shd w:val="clear" w:color="auto" w:fill="auto"/>
          </w:tcPr>
          <w:p w14:paraId="38DA64AF" w14:textId="78C7E8BA" w:rsidR="00F900CF" w:rsidRPr="0072500A" w:rsidRDefault="00F900CF" w:rsidP="00112DFA">
            <w:pPr>
              <w:pStyle w:val="Tableau"/>
              <w:rPr>
                <w:rPrChange w:id="411" w:author="JL" w:date="2016-12-11T14:17:00Z">
                  <w:rPr/>
                </w:rPrChange>
              </w:rPr>
            </w:pPr>
            <w:r w:rsidRPr="0072500A">
              <w:rPr>
                <w:rPrChange w:id="412" w:author="JL" w:date="2016-12-11T14:17:00Z">
                  <w:rPr/>
                </w:rPrChange>
              </w:rPr>
              <w:t>JavaScript</w:t>
            </w:r>
          </w:p>
        </w:tc>
      </w:tr>
      <w:tr w:rsidR="00A03107" w:rsidRPr="0072500A" w14:paraId="03FD585F" w14:textId="77777777" w:rsidTr="009B7326">
        <w:trPr>
          <w:trHeight w:val="297"/>
        </w:trPr>
        <w:tc>
          <w:tcPr>
            <w:tcW w:w="2835" w:type="dxa"/>
            <w:shd w:val="clear" w:color="auto" w:fill="auto"/>
          </w:tcPr>
          <w:p w14:paraId="0B012C26" w14:textId="2933E8F7" w:rsidR="00A03107" w:rsidRPr="0072500A" w:rsidRDefault="00A03107" w:rsidP="00112DFA">
            <w:pPr>
              <w:pStyle w:val="Tableau"/>
              <w:rPr>
                <w:rPrChange w:id="413" w:author="JL" w:date="2016-12-11T14:17:00Z">
                  <w:rPr/>
                </w:rPrChange>
              </w:rPr>
            </w:pPr>
            <w:r w:rsidRPr="0072500A">
              <w:rPr>
                <w:rPrChange w:id="414" w:author="JL" w:date="2016-12-11T14:17:00Z">
                  <w:rPr/>
                </w:rPrChange>
              </w:rPr>
              <w:t>JQuery</w:t>
            </w:r>
          </w:p>
        </w:tc>
        <w:tc>
          <w:tcPr>
            <w:tcW w:w="7655" w:type="dxa"/>
            <w:shd w:val="clear" w:color="auto" w:fill="auto"/>
          </w:tcPr>
          <w:p w14:paraId="47077416" w14:textId="51C367BF" w:rsidR="00A03107" w:rsidRPr="0072500A" w:rsidRDefault="00A03107">
            <w:pPr>
              <w:pStyle w:val="Tableau"/>
              <w:rPr>
                <w:rPrChange w:id="415" w:author="JL" w:date="2016-12-11T14:17:00Z">
                  <w:rPr/>
                </w:rPrChange>
              </w:rPr>
            </w:pPr>
            <w:r w:rsidRPr="0072500A">
              <w:rPr>
                <w:rPrChange w:id="416" w:author="JL" w:date="2016-12-11T14:17:00Z">
                  <w:rPr/>
                </w:rPrChange>
              </w:rPr>
              <w:t>Framework Javascript permettant de grandement réduire l’écriture de code à l’aide de sélecteurs (identiques à ceux utilisés en CSS)</w:t>
            </w:r>
            <w:r w:rsidR="00C9755E" w:rsidRPr="0072500A">
              <w:rPr>
                <w:rPrChange w:id="417" w:author="JL" w:date="2016-12-11T14:17:00Z">
                  <w:rPr/>
                </w:rPrChange>
              </w:rPr>
              <w:t xml:space="preserve"> pour modifier l</w:t>
            </w:r>
            <w:r w:rsidRPr="0072500A">
              <w:rPr>
                <w:rPrChange w:id="418" w:author="JL" w:date="2016-12-11T14:17:00Z">
                  <w:rPr/>
                </w:rPrChange>
              </w:rPr>
              <w:t>es attributs du DOM</w:t>
            </w:r>
          </w:p>
        </w:tc>
      </w:tr>
      <w:tr w:rsidR="00365644" w:rsidRPr="0072500A" w14:paraId="689B3266" w14:textId="77777777" w:rsidTr="009B7326">
        <w:trPr>
          <w:trHeight w:val="297"/>
        </w:trPr>
        <w:tc>
          <w:tcPr>
            <w:tcW w:w="2835" w:type="dxa"/>
            <w:shd w:val="clear" w:color="auto" w:fill="auto"/>
          </w:tcPr>
          <w:p w14:paraId="15FA027B" w14:textId="162DAB8F" w:rsidR="00365644" w:rsidRPr="0072500A" w:rsidRDefault="00365644" w:rsidP="00365644">
            <w:pPr>
              <w:pStyle w:val="Tableau"/>
              <w:rPr>
                <w:rPrChange w:id="419" w:author="JL" w:date="2016-12-11T14:17:00Z">
                  <w:rPr/>
                </w:rPrChange>
              </w:rPr>
            </w:pPr>
            <w:r w:rsidRPr="0072500A">
              <w:rPr>
                <w:rPrChange w:id="420" w:author="JL" w:date="2016-12-11T14:17:00Z">
                  <w:rPr/>
                </w:rPrChange>
              </w:rPr>
              <w:t>MVC</w:t>
            </w:r>
          </w:p>
        </w:tc>
        <w:tc>
          <w:tcPr>
            <w:tcW w:w="7655" w:type="dxa"/>
            <w:shd w:val="clear" w:color="auto" w:fill="auto"/>
          </w:tcPr>
          <w:p w14:paraId="333DE587" w14:textId="711B5328" w:rsidR="00365644" w:rsidRPr="0072500A" w:rsidRDefault="00365644" w:rsidP="00365644">
            <w:pPr>
              <w:pStyle w:val="Tableau"/>
              <w:rPr>
                <w:rPrChange w:id="421" w:author="JL" w:date="2016-12-11T14:17:00Z">
                  <w:rPr/>
                </w:rPrChange>
              </w:rPr>
            </w:pPr>
            <w:r w:rsidRPr="0072500A">
              <w:rPr>
                <w:rPrChange w:id="422" w:author="JL" w:date="2016-12-11T14:17:00Z">
                  <w:rPr/>
                </w:rPrChange>
              </w:rPr>
              <w:t>Modèle-Vue-Contrôleur</w:t>
            </w:r>
          </w:p>
        </w:tc>
      </w:tr>
      <w:tr w:rsidR="00365644" w:rsidRPr="0072500A" w14:paraId="678FDFEB" w14:textId="77777777" w:rsidTr="009B7326">
        <w:trPr>
          <w:trHeight w:val="297"/>
        </w:trPr>
        <w:tc>
          <w:tcPr>
            <w:tcW w:w="2835" w:type="dxa"/>
            <w:shd w:val="clear" w:color="auto" w:fill="auto"/>
          </w:tcPr>
          <w:p w14:paraId="42D16533" w14:textId="158E2CF0" w:rsidR="00365644" w:rsidRPr="0072500A" w:rsidRDefault="00365644" w:rsidP="00365644">
            <w:pPr>
              <w:pStyle w:val="Tableau"/>
              <w:rPr>
                <w:rPrChange w:id="423" w:author="JL" w:date="2016-12-11T14:17:00Z">
                  <w:rPr/>
                </w:rPrChange>
              </w:rPr>
            </w:pPr>
            <w:r w:rsidRPr="0072500A">
              <w:rPr>
                <w:rPrChange w:id="424" w:author="JL" w:date="2016-12-11T14:17:00Z">
                  <w:rPr/>
                </w:rPrChange>
              </w:rPr>
              <w:t>Package NuGet</w:t>
            </w:r>
          </w:p>
        </w:tc>
        <w:tc>
          <w:tcPr>
            <w:tcW w:w="7655" w:type="dxa"/>
            <w:shd w:val="clear" w:color="auto" w:fill="auto"/>
          </w:tcPr>
          <w:p w14:paraId="76243EF3" w14:textId="705CC930" w:rsidR="00365644" w:rsidRPr="0072500A" w:rsidRDefault="00365644" w:rsidP="00365644">
            <w:pPr>
              <w:pStyle w:val="Tableau"/>
              <w:rPr>
                <w:rPrChange w:id="425" w:author="JL" w:date="2016-12-11T14:17:00Z">
                  <w:rPr/>
                </w:rPrChange>
              </w:rPr>
            </w:pPr>
            <w:r w:rsidRPr="0072500A">
              <w:rPr>
                <w:rPrChange w:id="426" w:author="JL" w:date="2016-12-11T14:17:00Z">
                  <w:rPr/>
                </w:rPrChange>
              </w:rPr>
              <w:t>Package donnant accès à différentes fonctionnalités de développement sur Visual Studio</w:t>
            </w:r>
          </w:p>
        </w:tc>
      </w:tr>
      <w:tr w:rsidR="00365644" w:rsidRPr="0072500A" w14:paraId="104C66D9" w14:textId="77777777" w:rsidTr="009E3E72">
        <w:trPr>
          <w:trHeight w:val="297"/>
        </w:trPr>
        <w:tc>
          <w:tcPr>
            <w:tcW w:w="2835" w:type="dxa"/>
            <w:shd w:val="clear" w:color="auto" w:fill="auto"/>
          </w:tcPr>
          <w:p w14:paraId="4E8D7CB5" w14:textId="77777777" w:rsidR="00365644" w:rsidRPr="0072500A" w:rsidRDefault="00365644" w:rsidP="00365644">
            <w:pPr>
              <w:pStyle w:val="Tableau"/>
              <w:rPr>
                <w:rPrChange w:id="427" w:author="JL" w:date="2016-12-11T14:17:00Z">
                  <w:rPr/>
                </w:rPrChange>
              </w:rPr>
            </w:pPr>
            <w:r w:rsidRPr="0072500A">
              <w:rPr>
                <w:rPrChange w:id="428" w:author="JL" w:date="2016-12-11T14:17:00Z">
                  <w:rPr/>
                </w:rPrChange>
              </w:rPr>
              <w:t>Périphérique mobile</w:t>
            </w:r>
          </w:p>
        </w:tc>
        <w:tc>
          <w:tcPr>
            <w:tcW w:w="7655" w:type="dxa"/>
            <w:shd w:val="clear" w:color="auto" w:fill="auto"/>
          </w:tcPr>
          <w:p w14:paraId="24F619E7" w14:textId="77777777" w:rsidR="00365644" w:rsidRPr="0072500A" w:rsidRDefault="00365644" w:rsidP="00365644">
            <w:pPr>
              <w:pStyle w:val="Tableau"/>
              <w:rPr>
                <w:rPrChange w:id="429" w:author="JL" w:date="2016-12-11T14:17:00Z">
                  <w:rPr/>
                </w:rPrChange>
              </w:rPr>
            </w:pPr>
            <w:r w:rsidRPr="0072500A">
              <w:rPr>
                <w:rPrChange w:id="430" w:author="JL" w:date="2016-12-11T14:17:00Z">
                  <w:rPr/>
                </w:rPrChange>
              </w:rPr>
              <w:t>Tablette ou téléphone intelligent</w:t>
            </w:r>
          </w:p>
        </w:tc>
      </w:tr>
      <w:tr w:rsidR="00365644" w:rsidRPr="0072500A" w14:paraId="0CB304CB" w14:textId="77777777" w:rsidTr="009E3E72">
        <w:trPr>
          <w:trHeight w:val="297"/>
        </w:trPr>
        <w:tc>
          <w:tcPr>
            <w:tcW w:w="2835" w:type="dxa"/>
            <w:shd w:val="clear" w:color="auto" w:fill="auto"/>
          </w:tcPr>
          <w:p w14:paraId="5E124196" w14:textId="77777777" w:rsidR="00365644" w:rsidRPr="0072500A" w:rsidRDefault="00365644" w:rsidP="00365644">
            <w:pPr>
              <w:pStyle w:val="Tableau"/>
              <w:rPr>
                <w:rPrChange w:id="431" w:author="JL" w:date="2016-12-11T14:17:00Z">
                  <w:rPr/>
                </w:rPrChange>
              </w:rPr>
            </w:pPr>
            <w:r w:rsidRPr="0072500A">
              <w:rPr>
                <w:rPrChange w:id="432" w:author="JL" w:date="2016-12-11T14:17:00Z">
                  <w:rPr/>
                </w:rPrChange>
              </w:rPr>
              <w:t>RSSI</w:t>
            </w:r>
          </w:p>
        </w:tc>
        <w:tc>
          <w:tcPr>
            <w:tcW w:w="7655" w:type="dxa"/>
            <w:shd w:val="clear" w:color="auto" w:fill="auto"/>
          </w:tcPr>
          <w:p w14:paraId="7D6AFE84" w14:textId="77777777" w:rsidR="00365644" w:rsidRPr="0072500A" w:rsidRDefault="00365644" w:rsidP="00365644">
            <w:pPr>
              <w:pStyle w:val="Tableau"/>
              <w:rPr>
                <w:rPrChange w:id="433" w:author="JL" w:date="2016-12-11T14:17:00Z">
                  <w:rPr/>
                </w:rPrChange>
              </w:rPr>
            </w:pPr>
            <w:r w:rsidRPr="0072500A">
              <w:rPr>
                <w:rPrChange w:id="434" w:author="JL" w:date="2016-12-11T14:17:00Z">
                  <w:rPr/>
                </w:rPrChange>
              </w:rPr>
              <w:t>Received Signal Strength Indication</w:t>
            </w:r>
          </w:p>
        </w:tc>
      </w:tr>
      <w:tr w:rsidR="00365644" w:rsidRPr="0072500A" w14:paraId="43FD6CD1" w14:textId="77777777" w:rsidTr="009E3E72">
        <w:trPr>
          <w:trHeight w:val="297"/>
        </w:trPr>
        <w:tc>
          <w:tcPr>
            <w:tcW w:w="2835" w:type="dxa"/>
            <w:shd w:val="clear" w:color="auto" w:fill="auto"/>
          </w:tcPr>
          <w:p w14:paraId="4ACB9685" w14:textId="77777777" w:rsidR="00365644" w:rsidRPr="0072500A" w:rsidRDefault="00365644" w:rsidP="00365644">
            <w:pPr>
              <w:pStyle w:val="Tableau"/>
              <w:rPr>
                <w:rPrChange w:id="435" w:author="JL" w:date="2016-12-11T14:17:00Z">
                  <w:rPr/>
                </w:rPrChange>
              </w:rPr>
            </w:pPr>
            <w:r w:rsidRPr="0072500A">
              <w:rPr>
                <w:rPrChange w:id="436" w:author="JL" w:date="2016-12-11T14:17:00Z">
                  <w:rPr/>
                </w:rPrChange>
              </w:rPr>
              <w:t>SensorTag</w:t>
            </w:r>
          </w:p>
        </w:tc>
        <w:tc>
          <w:tcPr>
            <w:tcW w:w="7655" w:type="dxa"/>
            <w:shd w:val="clear" w:color="auto" w:fill="auto"/>
          </w:tcPr>
          <w:p w14:paraId="7F5A3DAF" w14:textId="77777777" w:rsidR="00365644" w:rsidRPr="0072500A" w:rsidRDefault="00365644" w:rsidP="00365644">
            <w:pPr>
              <w:pStyle w:val="Tableau"/>
              <w:rPr>
                <w:rPrChange w:id="437" w:author="JL" w:date="2016-12-11T14:17:00Z">
                  <w:rPr/>
                </w:rPrChange>
              </w:rPr>
            </w:pPr>
          </w:p>
        </w:tc>
      </w:tr>
      <w:tr w:rsidR="00365644" w:rsidRPr="0072500A" w14:paraId="0589068D" w14:textId="77777777" w:rsidTr="009E3E72">
        <w:trPr>
          <w:trHeight w:val="297"/>
        </w:trPr>
        <w:tc>
          <w:tcPr>
            <w:tcW w:w="2835" w:type="dxa"/>
            <w:shd w:val="clear" w:color="auto" w:fill="auto"/>
          </w:tcPr>
          <w:p w14:paraId="6C446CB5" w14:textId="77777777" w:rsidR="00365644" w:rsidRPr="0072500A" w:rsidRDefault="00365644" w:rsidP="00365644">
            <w:pPr>
              <w:pStyle w:val="Tableau"/>
              <w:rPr>
                <w:rPrChange w:id="438" w:author="JL" w:date="2016-12-11T14:17:00Z">
                  <w:rPr/>
                </w:rPrChange>
              </w:rPr>
            </w:pPr>
            <w:r w:rsidRPr="0072500A">
              <w:rPr>
                <w:rPrChange w:id="439" w:author="JL" w:date="2016-12-11T14:17:00Z">
                  <w:rPr/>
                </w:rPrChange>
              </w:rPr>
              <w:lastRenderedPageBreak/>
              <w:t>SignalR</w:t>
            </w:r>
          </w:p>
        </w:tc>
        <w:tc>
          <w:tcPr>
            <w:tcW w:w="7655" w:type="dxa"/>
            <w:shd w:val="clear" w:color="auto" w:fill="auto"/>
          </w:tcPr>
          <w:p w14:paraId="180B5358" w14:textId="77777777" w:rsidR="00365644" w:rsidRPr="0072500A" w:rsidRDefault="00365644" w:rsidP="00365644">
            <w:pPr>
              <w:pStyle w:val="Tableau"/>
              <w:rPr>
                <w:rPrChange w:id="440" w:author="JL" w:date="2016-12-11T14:17:00Z">
                  <w:rPr/>
                </w:rPrChange>
              </w:rPr>
            </w:pPr>
          </w:p>
        </w:tc>
      </w:tr>
      <w:tr w:rsidR="00365644" w:rsidRPr="0072500A" w14:paraId="4A79355C" w14:textId="77777777" w:rsidTr="009E3E72">
        <w:trPr>
          <w:trHeight w:val="297"/>
        </w:trPr>
        <w:tc>
          <w:tcPr>
            <w:tcW w:w="2835" w:type="dxa"/>
            <w:shd w:val="clear" w:color="auto" w:fill="auto"/>
          </w:tcPr>
          <w:p w14:paraId="74CD0FCF" w14:textId="77777777" w:rsidR="00365644" w:rsidRPr="0072500A" w:rsidRDefault="00365644" w:rsidP="00365644">
            <w:pPr>
              <w:pStyle w:val="Tableau"/>
              <w:rPr>
                <w:rPrChange w:id="441" w:author="JL" w:date="2016-12-11T14:17:00Z">
                  <w:rPr/>
                </w:rPrChange>
              </w:rPr>
            </w:pPr>
            <w:r w:rsidRPr="0072500A">
              <w:rPr>
                <w:rPrChange w:id="442" w:author="JL" w:date="2016-12-11T14:17:00Z">
                  <w:rPr/>
                </w:rPrChange>
              </w:rPr>
              <w:t>TI</w:t>
            </w:r>
          </w:p>
        </w:tc>
        <w:tc>
          <w:tcPr>
            <w:tcW w:w="7655" w:type="dxa"/>
            <w:shd w:val="clear" w:color="auto" w:fill="auto"/>
          </w:tcPr>
          <w:p w14:paraId="79E46810" w14:textId="77777777" w:rsidR="00365644" w:rsidRPr="0072500A" w:rsidRDefault="00365644" w:rsidP="00365644">
            <w:pPr>
              <w:pStyle w:val="Tableau"/>
              <w:rPr>
                <w:rPrChange w:id="443" w:author="JL" w:date="2016-12-11T14:17:00Z">
                  <w:rPr/>
                </w:rPrChange>
              </w:rPr>
            </w:pPr>
            <w:r w:rsidRPr="0072500A">
              <w:rPr>
                <w:rPrChange w:id="444" w:author="JL" w:date="2016-12-11T14:17:00Z">
                  <w:rPr/>
                </w:rPrChange>
              </w:rPr>
              <w:t>Texas Instruments</w:t>
            </w:r>
          </w:p>
        </w:tc>
      </w:tr>
      <w:tr w:rsidR="00365644" w:rsidRPr="0072500A" w14:paraId="45475F71" w14:textId="77777777" w:rsidTr="009E3E72">
        <w:trPr>
          <w:trHeight w:val="297"/>
        </w:trPr>
        <w:tc>
          <w:tcPr>
            <w:tcW w:w="2835" w:type="dxa"/>
            <w:shd w:val="clear" w:color="auto" w:fill="auto"/>
          </w:tcPr>
          <w:p w14:paraId="2700D487" w14:textId="77777777" w:rsidR="00365644" w:rsidRPr="0072500A" w:rsidRDefault="00365644" w:rsidP="00365644">
            <w:pPr>
              <w:pStyle w:val="Tableau"/>
              <w:rPr>
                <w:rPrChange w:id="445" w:author="JL" w:date="2016-12-11T14:17:00Z">
                  <w:rPr/>
                </w:rPrChange>
              </w:rPr>
            </w:pPr>
            <w:r w:rsidRPr="0072500A">
              <w:rPr>
                <w:rPrChange w:id="446" w:author="JL" w:date="2016-12-11T14:17:00Z">
                  <w:rPr/>
                </w:rPrChange>
              </w:rPr>
              <w:t>Visual Studio</w:t>
            </w:r>
          </w:p>
        </w:tc>
        <w:tc>
          <w:tcPr>
            <w:tcW w:w="7655" w:type="dxa"/>
            <w:shd w:val="clear" w:color="auto" w:fill="auto"/>
          </w:tcPr>
          <w:p w14:paraId="65E60B2B" w14:textId="77777777" w:rsidR="00365644" w:rsidRPr="0072500A" w:rsidRDefault="00365644" w:rsidP="00365644">
            <w:pPr>
              <w:pStyle w:val="Tableau"/>
              <w:rPr>
                <w:rPrChange w:id="447" w:author="JL" w:date="2016-12-11T14:17:00Z">
                  <w:rPr/>
                </w:rPrChange>
              </w:rPr>
            </w:pPr>
            <w:r w:rsidRPr="0072500A">
              <w:rPr>
                <w:rPrChange w:id="448" w:author="JL" w:date="2016-12-11T14:17:00Z">
                  <w:rPr/>
                </w:rPrChange>
              </w:rPr>
              <w:t>IDE de Microsoft</w:t>
            </w:r>
          </w:p>
        </w:tc>
      </w:tr>
      <w:tr w:rsidR="00365644" w:rsidRPr="0072500A" w14:paraId="657798AD" w14:textId="77777777" w:rsidTr="009E3E72">
        <w:trPr>
          <w:trHeight w:val="297"/>
        </w:trPr>
        <w:tc>
          <w:tcPr>
            <w:tcW w:w="2835" w:type="dxa"/>
            <w:shd w:val="clear" w:color="auto" w:fill="auto"/>
          </w:tcPr>
          <w:p w14:paraId="5E253E54" w14:textId="77777777" w:rsidR="00365644" w:rsidRPr="0072500A" w:rsidRDefault="00365644" w:rsidP="00365644">
            <w:pPr>
              <w:pStyle w:val="Tableau"/>
              <w:rPr>
                <w:rPrChange w:id="449" w:author="JL" w:date="2016-12-11T14:17:00Z">
                  <w:rPr/>
                </w:rPrChange>
              </w:rPr>
            </w:pPr>
            <w:r w:rsidRPr="0072500A">
              <w:rPr>
                <w:rPrChange w:id="450" w:author="JL" w:date="2016-12-11T14:17:00Z">
                  <w:rPr/>
                </w:rPrChange>
              </w:rPr>
              <w:t>Visual Studio Online</w:t>
            </w:r>
          </w:p>
        </w:tc>
        <w:tc>
          <w:tcPr>
            <w:tcW w:w="7655" w:type="dxa"/>
            <w:shd w:val="clear" w:color="auto" w:fill="auto"/>
          </w:tcPr>
          <w:p w14:paraId="55D4F2E8" w14:textId="77777777" w:rsidR="00365644" w:rsidRPr="0072500A" w:rsidRDefault="00365644" w:rsidP="000621D3">
            <w:pPr>
              <w:pStyle w:val="Tableau"/>
              <w:rPr>
                <w:rPrChange w:id="451" w:author="JL" w:date="2016-12-11T14:17:00Z">
                  <w:rPr/>
                </w:rPrChange>
              </w:rPr>
            </w:pPr>
            <w:r w:rsidRPr="0072500A">
              <w:rPr>
                <w:rPrChange w:id="452" w:author="JL" w:date="2016-12-11T14:17:00Z">
                  <w:rPr/>
                </w:rPrChange>
              </w:rPr>
              <w:t>Logiciel de collaboration et de gestion de versions</w:t>
            </w:r>
            <w:r w:rsidRPr="0072500A">
              <w:rPr>
                <w:rPrChange w:id="453" w:author="JL" w:date="2016-12-11T14:17:00Z">
                  <w:rPr/>
                </w:rPrChange>
              </w:rPr>
              <w:tab/>
            </w:r>
          </w:p>
        </w:tc>
      </w:tr>
    </w:tbl>
    <w:p w14:paraId="4A340350" w14:textId="77777777" w:rsidR="00894E6D" w:rsidRPr="0072500A" w:rsidRDefault="00894E6D" w:rsidP="00894E6D">
      <w:pPr>
        <w:pStyle w:val="Caption"/>
        <w:rPr>
          <w:rPrChange w:id="454" w:author="JL" w:date="2016-12-11T14:17:00Z">
            <w:rPr/>
          </w:rPrChange>
        </w:rPr>
      </w:pPr>
      <w:bookmarkStart w:id="455" w:name="_Toc340492962"/>
      <w:r w:rsidRPr="0072500A">
        <w:rPr>
          <w:rPrChange w:id="456" w:author="JL" w:date="2016-12-11T14:17:00Z">
            <w:rPr/>
          </w:rPrChange>
        </w:rPr>
        <w:t xml:space="preserve">Tableau </w:t>
      </w:r>
      <w:r w:rsidR="00F234AC" w:rsidRPr="0072500A">
        <w:rPr>
          <w:rPrChange w:id="457" w:author="JL" w:date="2016-12-11T14:17:00Z">
            <w:rPr/>
          </w:rPrChange>
        </w:rPr>
        <w:fldChar w:fldCharType="begin"/>
      </w:r>
      <w:r w:rsidR="00F234AC" w:rsidRPr="0072500A">
        <w:rPr>
          <w:rPrChange w:id="458" w:author="JL" w:date="2016-12-11T14:17:00Z">
            <w:rPr/>
          </w:rPrChange>
        </w:rPr>
        <w:instrText xml:space="preserve"> STYLEREF 1 \s </w:instrText>
      </w:r>
      <w:r w:rsidR="00F234AC" w:rsidRPr="0072500A">
        <w:rPr>
          <w:rPrChange w:id="459" w:author="JL" w:date="2016-12-11T14:17:00Z">
            <w:rPr/>
          </w:rPrChange>
        </w:rPr>
        <w:fldChar w:fldCharType="separate"/>
      </w:r>
      <w:r w:rsidR="00BB6700" w:rsidRPr="0072500A">
        <w:rPr>
          <w:noProof/>
          <w:rPrChange w:id="460" w:author="JL" w:date="2016-12-11T14:17:00Z">
            <w:rPr>
              <w:noProof/>
            </w:rPr>
          </w:rPrChange>
        </w:rPr>
        <w:t>1</w:t>
      </w:r>
      <w:r w:rsidR="00F234AC" w:rsidRPr="0072500A">
        <w:rPr>
          <w:noProof/>
          <w:rPrChange w:id="461" w:author="JL" w:date="2016-12-11T14:17:00Z">
            <w:rPr>
              <w:noProof/>
            </w:rPr>
          </w:rPrChange>
        </w:rPr>
        <w:fldChar w:fldCharType="end"/>
      </w:r>
      <w:r w:rsidRPr="0072500A">
        <w:rPr>
          <w:rPrChange w:id="462" w:author="JL" w:date="2016-12-11T14:17:00Z">
            <w:rPr/>
          </w:rPrChange>
        </w:rPr>
        <w:t>.</w:t>
      </w:r>
      <w:r w:rsidR="00F234AC" w:rsidRPr="0072500A">
        <w:rPr>
          <w:rPrChange w:id="463" w:author="JL" w:date="2016-12-11T14:17:00Z">
            <w:rPr/>
          </w:rPrChange>
        </w:rPr>
        <w:fldChar w:fldCharType="begin"/>
      </w:r>
      <w:r w:rsidR="00F234AC" w:rsidRPr="0072500A">
        <w:rPr>
          <w:rPrChange w:id="464" w:author="JL" w:date="2016-12-11T14:17:00Z">
            <w:rPr/>
          </w:rPrChange>
        </w:rPr>
        <w:instrText xml:space="preserve"> SEQ Tableau \* ARABIC \s 1 </w:instrText>
      </w:r>
      <w:r w:rsidR="00F234AC" w:rsidRPr="0072500A">
        <w:rPr>
          <w:rPrChange w:id="465" w:author="JL" w:date="2016-12-11T14:17:00Z">
            <w:rPr/>
          </w:rPrChange>
        </w:rPr>
        <w:fldChar w:fldCharType="separate"/>
      </w:r>
      <w:r w:rsidR="00BB6700" w:rsidRPr="0072500A">
        <w:rPr>
          <w:noProof/>
          <w:rPrChange w:id="466" w:author="JL" w:date="2016-12-11T14:17:00Z">
            <w:rPr>
              <w:noProof/>
            </w:rPr>
          </w:rPrChange>
        </w:rPr>
        <w:t>1</w:t>
      </w:r>
      <w:r w:rsidR="00F234AC" w:rsidRPr="0072500A">
        <w:rPr>
          <w:noProof/>
          <w:rPrChange w:id="467" w:author="JL" w:date="2016-12-11T14:17:00Z">
            <w:rPr>
              <w:noProof/>
            </w:rPr>
          </w:rPrChange>
        </w:rPr>
        <w:fldChar w:fldCharType="end"/>
      </w:r>
      <w:r w:rsidRPr="0072500A">
        <w:rPr>
          <w:rPrChange w:id="468" w:author="JL" w:date="2016-12-11T14:17:00Z">
            <w:rPr/>
          </w:rPrChange>
        </w:rPr>
        <w:t> : Abréviations</w:t>
      </w:r>
      <w:bookmarkEnd w:id="455"/>
    </w:p>
    <w:p w14:paraId="0B8A6BA0" w14:textId="6188C751" w:rsidR="00A85285" w:rsidRPr="0072500A" w:rsidRDefault="00A85285" w:rsidP="00A85285">
      <w:pPr>
        <w:rPr>
          <w:rPrChange w:id="469" w:author="JL" w:date="2016-12-11T14:17:00Z">
            <w:rPr/>
          </w:rPrChange>
        </w:rPr>
      </w:pPr>
      <w:r w:rsidRPr="0072500A">
        <w:rPr>
          <w:rPrChange w:id="470" w:author="JL" w:date="2016-12-11T14:17:00Z">
            <w:rPr/>
          </w:rPrChange>
        </w:rPr>
        <w:t xml:space="preserve"> </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8368"/>
      </w:tblGrid>
      <w:tr w:rsidR="00A85285" w:rsidRPr="0072500A" w14:paraId="7189EBF1" w14:textId="77777777" w:rsidTr="000621D3">
        <w:trPr>
          <w:cantSplit/>
          <w:trHeight w:val="340"/>
          <w:tblHeader/>
        </w:trPr>
        <w:tc>
          <w:tcPr>
            <w:tcW w:w="2088" w:type="dxa"/>
            <w:shd w:val="clear" w:color="auto" w:fill="F2F2F2"/>
            <w:vAlign w:val="center"/>
          </w:tcPr>
          <w:p w14:paraId="584F89C1" w14:textId="77777777" w:rsidR="00A85285" w:rsidRPr="0072500A" w:rsidRDefault="00A85285" w:rsidP="00112DFA">
            <w:pPr>
              <w:pStyle w:val="Tableau"/>
              <w:rPr>
                <w:rPrChange w:id="471" w:author="JL" w:date="2016-12-11T14:17:00Z">
                  <w:rPr/>
                </w:rPrChange>
              </w:rPr>
            </w:pPr>
            <w:r w:rsidRPr="0072500A">
              <w:rPr>
                <w:rPrChange w:id="472" w:author="JL" w:date="2016-12-11T14:17:00Z">
                  <w:rPr/>
                </w:rPrChange>
              </w:rPr>
              <w:t>Date</w:t>
            </w:r>
          </w:p>
        </w:tc>
        <w:tc>
          <w:tcPr>
            <w:tcW w:w="8368" w:type="dxa"/>
            <w:shd w:val="clear" w:color="auto" w:fill="F2F2F2"/>
            <w:vAlign w:val="center"/>
          </w:tcPr>
          <w:p w14:paraId="7E648687" w14:textId="77777777" w:rsidR="00A85285" w:rsidRPr="0072500A" w:rsidRDefault="00A85285" w:rsidP="00112DFA">
            <w:pPr>
              <w:pStyle w:val="Tableau"/>
              <w:rPr>
                <w:rPrChange w:id="473" w:author="JL" w:date="2016-12-11T14:17:00Z">
                  <w:rPr/>
                </w:rPrChange>
              </w:rPr>
            </w:pPr>
            <w:r w:rsidRPr="0072500A">
              <w:rPr>
                <w:rPrChange w:id="474" w:author="JL" w:date="2016-12-11T14:17:00Z">
                  <w:rPr/>
                </w:rPrChange>
              </w:rPr>
              <w:t xml:space="preserve">Résumé de l’avancement hebdomadaire </w:t>
            </w:r>
          </w:p>
        </w:tc>
      </w:tr>
      <w:tr w:rsidR="00A85285" w:rsidRPr="0072500A" w14:paraId="4F7B1F3C" w14:textId="77777777" w:rsidTr="000621D3">
        <w:trPr>
          <w:cantSplit/>
          <w:trHeight w:val="340"/>
        </w:trPr>
        <w:tc>
          <w:tcPr>
            <w:tcW w:w="2088" w:type="dxa"/>
            <w:shd w:val="clear" w:color="auto" w:fill="auto"/>
            <w:vAlign w:val="center"/>
          </w:tcPr>
          <w:p w14:paraId="532D62FA" w14:textId="607DB29A" w:rsidR="00A85285" w:rsidRPr="0072500A" w:rsidRDefault="00F900CF" w:rsidP="00112DFA">
            <w:pPr>
              <w:pStyle w:val="Tableau"/>
              <w:rPr>
                <w:rPrChange w:id="475" w:author="JL" w:date="2016-12-11T14:17:00Z">
                  <w:rPr/>
                </w:rPrChange>
              </w:rPr>
            </w:pPr>
            <w:r w:rsidRPr="0072500A">
              <w:rPr>
                <w:rPrChange w:id="476" w:author="JL" w:date="2016-12-11T14:17:00Z">
                  <w:rPr/>
                </w:rPrChange>
              </w:rPr>
              <w:t>2016-10-22</w:t>
            </w:r>
          </w:p>
        </w:tc>
        <w:tc>
          <w:tcPr>
            <w:tcW w:w="8368" w:type="dxa"/>
            <w:shd w:val="clear" w:color="auto" w:fill="auto"/>
            <w:vAlign w:val="center"/>
          </w:tcPr>
          <w:p w14:paraId="0F3AF65A" w14:textId="77777777" w:rsidR="00A85285" w:rsidRPr="0072500A" w:rsidRDefault="00D84243" w:rsidP="000621D3">
            <w:pPr>
              <w:pStyle w:val="Tableau"/>
              <w:numPr>
                <w:ilvl w:val="0"/>
                <w:numId w:val="41"/>
              </w:numPr>
              <w:rPr>
                <w:rPrChange w:id="477" w:author="JL" w:date="2016-12-11T14:17:00Z">
                  <w:rPr/>
                </w:rPrChange>
              </w:rPr>
            </w:pPr>
            <w:r w:rsidRPr="0072500A">
              <w:rPr>
                <w:rPrChange w:id="478" w:author="JL" w:date="2016-12-11T14:17:00Z">
                  <w:rPr/>
                </w:rPrChange>
              </w:rPr>
              <w:t>Étude de la méthode de développement MVC</w:t>
            </w:r>
          </w:p>
          <w:p w14:paraId="640992E4" w14:textId="77777777" w:rsidR="00D84243" w:rsidRPr="0072500A" w:rsidRDefault="00D84243" w:rsidP="000621D3">
            <w:pPr>
              <w:pStyle w:val="Tableau"/>
              <w:numPr>
                <w:ilvl w:val="0"/>
                <w:numId w:val="41"/>
              </w:numPr>
              <w:rPr>
                <w:rPrChange w:id="479" w:author="JL" w:date="2016-12-11T14:17:00Z">
                  <w:rPr/>
                </w:rPrChange>
              </w:rPr>
            </w:pPr>
            <w:r w:rsidRPr="0072500A">
              <w:rPr>
                <w:rPrChange w:id="480" w:author="JL" w:date="2016-12-11T14:17:00Z">
                  <w:rPr/>
                </w:rPrChange>
              </w:rPr>
              <w:t>Familiarisation avec l’environnement de développement Visual Studio 2015 dans le cadre d’un projet ASP.Net MVC</w:t>
            </w:r>
          </w:p>
          <w:p w14:paraId="5E551782" w14:textId="77777777" w:rsidR="00D84243" w:rsidRPr="0072500A" w:rsidRDefault="00D84243" w:rsidP="000621D3">
            <w:pPr>
              <w:pStyle w:val="Tableau"/>
              <w:numPr>
                <w:ilvl w:val="0"/>
                <w:numId w:val="41"/>
              </w:numPr>
              <w:rPr>
                <w:rPrChange w:id="481" w:author="JL" w:date="2016-12-11T14:17:00Z">
                  <w:rPr/>
                </w:rPrChange>
              </w:rPr>
            </w:pPr>
            <w:r w:rsidRPr="0072500A">
              <w:rPr>
                <w:rPrChange w:id="482" w:author="JL" w:date="2016-12-11T14:17:00Z">
                  <w:rPr/>
                </w:rPrChange>
              </w:rPr>
              <w:t>Étude sur l’utilisation d’Entity Framework</w:t>
            </w:r>
          </w:p>
          <w:p w14:paraId="0173B889" w14:textId="2D728A1E" w:rsidR="00D84243" w:rsidRPr="0072500A" w:rsidRDefault="00D84243" w:rsidP="000621D3">
            <w:pPr>
              <w:pStyle w:val="Tableau"/>
              <w:numPr>
                <w:ilvl w:val="0"/>
                <w:numId w:val="41"/>
              </w:numPr>
              <w:rPr>
                <w:rPrChange w:id="483" w:author="JL" w:date="2016-12-11T14:17:00Z">
                  <w:rPr/>
                </w:rPrChange>
              </w:rPr>
            </w:pPr>
            <w:r w:rsidRPr="0072500A">
              <w:rPr>
                <w:rPrChange w:id="484" w:author="JL" w:date="2016-12-11T14:17:00Z">
                  <w:rPr/>
                </w:rPrChange>
              </w:rPr>
              <w:t>Recherche sur la faisabilité des éléments demandés dans l’application finale</w:t>
            </w:r>
          </w:p>
        </w:tc>
      </w:tr>
      <w:tr w:rsidR="00F900CF" w:rsidRPr="0072500A" w14:paraId="06D7520C" w14:textId="77777777" w:rsidTr="000621D3">
        <w:trPr>
          <w:cantSplit/>
          <w:trHeight w:val="340"/>
        </w:trPr>
        <w:tc>
          <w:tcPr>
            <w:tcW w:w="2088" w:type="dxa"/>
            <w:shd w:val="clear" w:color="auto" w:fill="auto"/>
            <w:vAlign w:val="center"/>
          </w:tcPr>
          <w:p w14:paraId="1ED48BD9" w14:textId="1C6C927D" w:rsidR="00F900CF" w:rsidRPr="0072500A" w:rsidRDefault="00F900CF" w:rsidP="00112DFA">
            <w:pPr>
              <w:pStyle w:val="Tableau"/>
              <w:rPr>
                <w:rPrChange w:id="485" w:author="JL" w:date="2016-12-11T14:17:00Z">
                  <w:rPr/>
                </w:rPrChange>
              </w:rPr>
            </w:pPr>
            <w:r w:rsidRPr="0072500A">
              <w:rPr>
                <w:rPrChange w:id="486" w:author="JL" w:date="2016-12-11T14:17:00Z">
                  <w:rPr/>
                </w:rPrChange>
              </w:rPr>
              <w:t>2016-10-2</w:t>
            </w:r>
            <w:r w:rsidR="008902A5" w:rsidRPr="0072500A">
              <w:rPr>
                <w:rPrChange w:id="487" w:author="JL" w:date="2016-12-11T14:17:00Z">
                  <w:rPr/>
                </w:rPrChange>
              </w:rPr>
              <w:t>9</w:t>
            </w:r>
          </w:p>
        </w:tc>
        <w:tc>
          <w:tcPr>
            <w:tcW w:w="8368" w:type="dxa"/>
            <w:shd w:val="clear" w:color="auto" w:fill="auto"/>
            <w:vAlign w:val="center"/>
          </w:tcPr>
          <w:p w14:paraId="4224EAC0" w14:textId="77777777" w:rsidR="00F900CF" w:rsidRPr="0072500A" w:rsidRDefault="00F900CF" w:rsidP="000621D3">
            <w:pPr>
              <w:pStyle w:val="Tableau"/>
              <w:numPr>
                <w:ilvl w:val="0"/>
                <w:numId w:val="40"/>
              </w:numPr>
              <w:rPr>
                <w:rPrChange w:id="488" w:author="JL" w:date="2016-12-11T14:17:00Z">
                  <w:rPr/>
                </w:rPrChange>
              </w:rPr>
            </w:pPr>
            <w:r w:rsidRPr="0072500A">
              <w:rPr>
                <w:rPrChange w:id="489" w:author="JL" w:date="2016-12-11T14:17:00Z">
                  <w:rPr/>
                </w:rPrChange>
              </w:rPr>
              <w:t>Recherche sur les méthodes de communication entre un serveur et une application mobile, que ce soit par le biais d’une application native ou d’une application Web</w:t>
            </w:r>
          </w:p>
          <w:p w14:paraId="16B11B9C" w14:textId="5D2E885D" w:rsidR="00F900CF" w:rsidRPr="0072500A" w:rsidRDefault="008902A5" w:rsidP="000621D3">
            <w:pPr>
              <w:pStyle w:val="Tableau"/>
              <w:numPr>
                <w:ilvl w:val="0"/>
                <w:numId w:val="40"/>
              </w:numPr>
              <w:rPr>
                <w:rPrChange w:id="490" w:author="JL" w:date="2016-12-11T14:17:00Z">
                  <w:rPr/>
                </w:rPrChange>
              </w:rPr>
            </w:pPr>
            <w:r w:rsidRPr="0072500A">
              <w:rPr>
                <w:rPrChange w:id="491" w:author="JL" w:date="2016-12-11T14:17:00Z">
                  <w:rPr/>
                </w:rPrChange>
              </w:rPr>
              <w:t>Étude de la méthode de développement MVC</w:t>
            </w:r>
          </w:p>
          <w:p w14:paraId="6B0C204B" w14:textId="77777777" w:rsidR="008902A5" w:rsidRPr="0072500A" w:rsidRDefault="008902A5" w:rsidP="000621D3">
            <w:pPr>
              <w:pStyle w:val="Tableau"/>
              <w:numPr>
                <w:ilvl w:val="0"/>
                <w:numId w:val="40"/>
              </w:numPr>
              <w:rPr>
                <w:rPrChange w:id="492" w:author="JL" w:date="2016-12-11T14:17:00Z">
                  <w:rPr/>
                </w:rPrChange>
              </w:rPr>
            </w:pPr>
            <w:r w:rsidRPr="0072500A">
              <w:rPr>
                <w:rPrChange w:id="493" w:author="JL" w:date="2016-12-11T14:17:00Z">
                  <w:rPr/>
                </w:rPrChange>
              </w:rPr>
              <w:t>Recherche en rapport aux Frameworks et APIs pouvant se montrer pertinent au développement de l’application Web</w:t>
            </w:r>
          </w:p>
          <w:p w14:paraId="202BA711" w14:textId="77777777" w:rsidR="00C04006" w:rsidRPr="0072500A" w:rsidRDefault="00C04006" w:rsidP="000621D3">
            <w:pPr>
              <w:pStyle w:val="Tableau"/>
              <w:numPr>
                <w:ilvl w:val="0"/>
                <w:numId w:val="40"/>
              </w:numPr>
              <w:rPr>
                <w:rPrChange w:id="494" w:author="JL" w:date="2016-12-11T14:17:00Z">
                  <w:rPr/>
                </w:rPrChange>
              </w:rPr>
            </w:pPr>
            <w:r w:rsidRPr="0072500A">
              <w:rPr>
                <w:rPrChange w:id="495" w:author="JL" w:date="2016-12-11T14:17:00Z">
                  <w:rPr/>
                </w:rPrChange>
              </w:rPr>
              <w:t>Préparation au développement de l’application</w:t>
            </w:r>
          </w:p>
          <w:p w14:paraId="5B05C159" w14:textId="6416F393" w:rsidR="00BC2950" w:rsidRPr="0072500A" w:rsidRDefault="00BC2950" w:rsidP="000621D3">
            <w:pPr>
              <w:pStyle w:val="Tableau"/>
              <w:numPr>
                <w:ilvl w:val="0"/>
                <w:numId w:val="40"/>
              </w:numPr>
              <w:rPr>
                <w:rPrChange w:id="496" w:author="JL" w:date="2016-12-11T14:17:00Z">
                  <w:rPr/>
                </w:rPrChange>
              </w:rPr>
            </w:pPr>
            <w:r w:rsidRPr="0072500A">
              <w:rPr>
                <w:rPrChange w:id="497" w:author="JL" w:date="2016-12-11T14:17:00Z">
                  <w:rPr/>
                </w:rPrChange>
              </w:rPr>
              <w:t>Recherche sur les méthodes sécuritaires d’exécuter des scripts ASP.Net à l’aide de requêtes AJAX</w:t>
            </w:r>
          </w:p>
        </w:tc>
      </w:tr>
      <w:tr w:rsidR="0013071E" w:rsidRPr="0072500A" w14:paraId="18055B0E" w14:textId="77777777" w:rsidTr="000621D3">
        <w:trPr>
          <w:cantSplit/>
          <w:trHeight w:val="340"/>
        </w:trPr>
        <w:tc>
          <w:tcPr>
            <w:tcW w:w="2088" w:type="dxa"/>
            <w:shd w:val="clear" w:color="auto" w:fill="auto"/>
            <w:vAlign w:val="center"/>
          </w:tcPr>
          <w:p w14:paraId="6D60AD98" w14:textId="06761243" w:rsidR="0013071E" w:rsidRPr="0072500A" w:rsidRDefault="0013071E" w:rsidP="00112DFA">
            <w:pPr>
              <w:pStyle w:val="Tableau"/>
              <w:rPr>
                <w:rPrChange w:id="498" w:author="JL" w:date="2016-12-11T14:17:00Z">
                  <w:rPr/>
                </w:rPrChange>
              </w:rPr>
            </w:pPr>
            <w:r w:rsidRPr="0072500A">
              <w:rPr>
                <w:rPrChange w:id="499" w:author="JL" w:date="2016-12-11T14:17:00Z">
                  <w:rPr/>
                </w:rPrChange>
              </w:rPr>
              <w:t>2016-11-03</w:t>
            </w:r>
          </w:p>
        </w:tc>
        <w:tc>
          <w:tcPr>
            <w:tcW w:w="8368" w:type="dxa"/>
            <w:shd w:val="clear" w:color="auto" w:fill="auto"/>
            <w:vAlign w:val="center"/>
          </w:tcPr>
          <w:p w14:paraId="4B8D9753" w14:textId="6BC9C029" w:rsidR="00E97E2A" w:rsidRPr="0072500A" w:rsidRDefault="00E97E2A" w:rsidP="000621D3">
            <w:pPr>
              <w:pStyle w:val="Tableau"/>
              <w:rPr>
                <w:rPrChange w:id="500" w:author="JL" w:date="2016-12-11T14:17:00Z">
                  <w:rPr>
                    <w:lang w:val="en-CA"/>
                  </w:rPr>
                </w:rPrChange>
              </w:rPr>
            </w:pPr>
            <w:r w:rsidRPr="0072500A">
              <w:rPr>
                <w:rPrChange w:id="501" w:author="JL" w:date="2016-12-11T14:17:00Z">
                  <w:rPr/>
                </w:rPrChange>
              </w:rPr>
              <w:t xml:space="preserve">Développement </w:t>
            </w:r>
            <w:r w:rsidRPr="0072500A">
              <w:rPr>
                <w:rPrChange w:id="502" w:author="JL" w:date="2016-12-11T14:17:00Z">
                  <w:rPr>
                    <w:lang w:val="en-CA"/>
                  </w:rPr>
                </w:rPrChange>
              </w:rPr>
              <w:t>“Front-End”</w:t>
            </w:r>
          </w:p>
          <w:p w14:paraId="03233AC8" w14:textId="77777777" w:rsidR="00E97E2A" w:rsidRPr="0072500A" w:rsidRDefault="00E97E2A" w:rsidP="000621D3">
            <w:pPr>
              <w:pStyle w:val="Tableau"/>
              <w:rPr>
                <w:rPrChange w:id="503" w:author="JL" w:date="2016-12-11T14:17:00Z">
                  <w:rPr/>
                </w:rPrChange>
              </w:rPr>
            </w:pPr>
          </w:p>
          <w:p w14:paraId="3B3AD8DD" w14:textId="77777777" w:rsidR="0013071E" w:rsidRPr="0072500A" w:rsidRDefault="0013071E" w:rsidP="000621D3">
            <w:pPr>
              <w:pStyle w:val="Tableau"/>
              <w:numPr>
                <w:ilvl w:val="0"/>
                <w:numId w:val="39"/>
              </w:numPr>
              <w:rPr>
                <w:rPrChange w:id="504" w:author="JL" w:date="2016-12-11T14:17:00Z">
                  <w:rPr/>
                </w:rPrChange>
              </w:rPr>
            </w:pPr>
            <w:r w:rsidRPr="0072500A">
              <w:rPr>
                <w:rPrChange w:id="505" w:author="JL" w:date="2016-12-11T14:17:00Z">
                  <w:rPr/>
                </w:rPrChange>
              </w:rPr>
              <w:t>Recherche sur l’utilisation de l’API JavaScript Google Maps sur un navigateur</w:t>
            </w:r>
          </w:p>
          <w:p w14:paraId="2CE039AD" w14:textId="77777777" w:rsidR="0013071E" w:rsidRPr="0072500A" w:rsidRDefault="0013071E" w:rsidP="000621D3">
            <w:pPr>
              <w:pStyle w:val="Tableau"/>
              <w:numPr>
                <w:ilvl w:val="0"/>
                <w:numId w:val="39"/>
              </w:numPr>
              <w:rPr>
                <w:rPrChange w:id="506" w:author="JL" w:date="2016-12-11T14:17:00Z">
                  <w:rPr/>
                </w:rPrChange>
              </w:rPr>
            </w:pPr>
            <w:r w:rsidRPr="0072500A">
              <w:rPr>
                <w:rPrChange w:id="507" w:author="JL" w:date="2016-12-11T14:17:00Z">
                  <w:rPr/>
                </w:rPrChange>
              </w:rPr>
              <w:t>Recherche sur la géolocation</w:t>
            </w:r>
          </w:p>
          <w:p w14:paraId="7C2A4C4F" w14:textId="77777777" w:rsidR="0013071E" w:rsidRPr="0072500A" w:rsidRDefault="00E97E2A" w:rsidP="000621D3">
            <w:pPr>
              <w:pStyle w:val="Tableau"/>
              <w:numPr>
                <w:ilvl w:val="0"/>
                <w:numId w:val="39"/>
              </w:numPr>
              <w:rPr>
                <w:rPrChange w:id="508" w:author="JL" w:date="2016-12-11T14:17:00Z">
                  <w:rPr/>
                </w:rPrChange>
              </w:rPr>
            </w:pPr>
            <w:r w:rsidRPr="0072500A">
              <w:rPr>
                <w:rPrChange w:id="509" w:author="JL" w:date="2016-12-11T14:17:00Z">
                  <w:rPr/>
                </w:rPrChange>
              </w:rPr>
              <w:t>Développement d’une application pour me familiariser avec l’API Google Maps</w:t>
            </w:r>
          </w:p>
          <w:p w14:paraId="30F0915D" w14:textId="1F1367B4" w:rsidR="00E97E2A" w:rsidRPr="0072500A" w:rsidRDefault="00E97E2A" w:rsidP="000621D3">
            <w:pPr>
              <w:pStyle w:val="Tableau"/>
              <w:numPr>
                <w:ilvl w:val="0"/>
                <w:numId w:val="39"/>
              </w:numPr>
              <w:rPr>
                <w:rPrChange w:id="510" w:author="JL" w:date="2016-12-11T14:17:00Z">
                  <w:rPr/>
                </w:rPrChange>
              </w:rPr>
            </w:pPr>
            <w:r w:rsidRPr="0072500A">
              <w:rPr>
                <w:rPrChange w:id="511" w:author="JL" w:date="2016-12-11T14:17:00Z">
                  <w:rPr/>
                </w:rPrChange>
              </w:rPr>
              <w:t>Création de la mise en page de l’application et de différents composants à l’aide de BootStrap</w:t>
            </w:r>
          </w:p>
        </w:tc>
      </w:tr>
      <w:tr w:rsidR="0013071E" w:rsidRPr="0072500A" w14:paraId="68ED5FD0" w14:textId="77777777" w:rsidTr="000621D3">
        <w:trPr>
          <w:cantSplit/>
          <w:trHeight w:val="340"/>
        </w:trPr>
        <w:tc>
          <w:tcPr>
            <w:tcW w:w="2088" w:type="dxa"/>
            <w:shd w:val="clear" w:color="auto" w:fill="auto"/>
            <w:vAlign w:val="center"/>
          </w:tcPr>
          <w:p w14:paraId="2B2C6F9F" w14:textId="6797D774" w:rsidR="0013071E" w:rsidRPr="0072500A" w:rsidRDefault="0013071E" w:rsidP="00112DFA">
            <w:pPr>
              <w:pStyle w:val="Tableau"/>
              <w:rPr>
                <w:rPrChange w:id="512" w:author="JL" w:date="2016-12-11T14:17:00Z">
                  <w:rPr/>
                </w:rPrChange>
              </w:rPr>
            </w:pPr>
            <w:r w:rsidRPr="0072500A">
              <w:rPr>
                <w:rPrChange w:id="513" w:author="JL" w:date="2016-12-11T14:17:00Z">
                  <w:rPr/>
                </w:rPrChange>
              </w:rPr>
              <w:lastRenderedPageBreak/>
              <w:t>2016-11-10</w:t>
            </w:r>
          </w:p>
        </w:tc>
        <w:tc>
          <w:tcPr>
            <w:tcW w:w="8368" w:type="dxa"/>
            <w:shd w:val="clear" w:color="auto" w:fill="auto"/>
            <w:vAlign w:val="center"/>
          </w:tcPr>
          <w:p w14:paraId="0395E990" w14:textId="0F31F959" w:rsidR="00112DFA" w:rsidRPr="0072500A" w:rsidRDefault="00112DFA" w:rsidP="00112DFA">
            <w:pPr>
              <w:pStyle w:val="Tableau"/>
              <w:rPr>
                <w:rPrChange w:id="514" w:author="JL" w:date="2016-12-11T14:17:00Z">
                  <w:rPr/>
                </w:rPrChange>
              </w:rPr>
            </w:pPr>
            <w:r w:rsidRPr="0072500A">
              <w:rPr>
                <w:rPrChange w:id="515" w:author="JL" w:date="2016-12-11T14:17:00Z">
                  <w:rPr/>
                </w:rPrChange>
              </w:rPr>
              <w:t>Recherche sur l’aspect “Back-End” du projet</w:t>
            </w:r>
          </w:p>
          <w:p w14:paraId="508832A4" w14:textId="77777777" w:rsidR="0013071E" w:rsidRPr="0072500A" w:rsidRDefault="00112DFA" w:rsidP="000621D3">
            <w:pPr>
              <w:pStyle w:val="Tableau"/>
              <w:numPr>
                <w:ilvl w:val="0"/>
                <w:numId w:val="45"/>
              </w:numPr>
              <w:rPr>
                <w:rPrChange w:id="516" w:author="JL" w:date="2016-12-11T14:17:00Z">
                  <w:rPr/>
                </w:rPrChange>
              </w:rPr>
            </w:pPr>
            <w:r w:rsidRPr="0072500A">
              <w:rPr>
                <w:rPrChange w:id="517" w:author="JL" w:date="2016-12-11T14:17:00Z">
                  <w:rPr/>
                </w:rPrChange>
              </w:rPr>
              <w:t>Recherche sur le moteur de base de données SqlLocalDb</w:t>
            </w:r>
          </w:p>
          <w:p w14:paraId="0C1FA872" w14:textId="77777777" w:rsidR="00112DFA" w:rsidRPr="0072500A" w:rsidRDefault="00112DFA" w:rsidP="000621D3">
            <w:pPr>
              <w:pStyle w:val="Tableau"/>
              <w:numPr>
                <w:ilvl w:val="0"/>
                <w:numId w:val="45"/>
              </w:numPr>
              <w:rPr>
                <w:rPrChange w:id="518" w:author="JL" w:date="2016-12-11T14:17:00Z">
                  <w:rPr/>
                </w:rPrChange>
              </w:rPr>
            </w:pPr>
            <w:r w:rsidRPr="0072500A">
              <w:rPr>
                <w:rPrChange w:id="519" w:author="JL" w:date="2016-12-11T14:17:00Z">
                  <w:rPr/>
                </w:rPrChange>
              </w:rPr>
              <w:t>Établissement de la connexion entre l’application ASP.Net et la base de donnée locale</w:t>
            </w:r>
          </w:p>
          <w:p w14:paraId="35C2735A" w14:textId="77777777" w:rsidR="00112DFA" w:rsidRPr="0072500A" w:rsidRDefault="00112DFA" w:rsidP="000621D3">
            <w:pPr>
              <w:pStyle w:val="Tableau"/>
              <w:numPr>
                <w:ilvl w:val="0"/>
                <w:numId w:val="45"/>
              </w:numPr>
              <w:rPr>
                <w:rPrChange w:id="520" w:author="JL" w:date="2016-12-11T14:17:00Z">
                  <w:rPr/>
                </w:rPrChange>
              </w:rPr>
            </w:pPr>
            <w:r w:rsidRPr="0072500A">
              <w:rPr>
                <w:rPrChange w:id="521" w:author="JL" w:date="2016-12-11T14:17:00Z">
                  <w:rPr/>
                </w:rPrChange>
              </w:rPr>
              <w:t>Recherche sur la génération de la base de données à partir du modèle de l’application à l’aide d’Entity Framework (Approche Code-First)</w:t>
            </w:r>
          </w:p>
          <w:p w14:paraId="441EE361" w14:textId="27D973A3" w:rsidR="00112DFA" w:rsidRPr="0072500A" w:rsidRDefault="00112DFA" w:rsidP="000621D3">
            <w:pPr>
              <w:pStyle w:val="Tableau"/>
              <w:numPr>
                <w:ilvl w:val="0"/>
                <w:numId w:val="45"/>
              </w:numPr>
              <w:rPr>
                <w:rPrChange w:id="522" w:author="JL" w:date="2016-12-11T14:17:00Z">
                  <w:rPr/>
                </w:rPrChange>
              </w:rPr>
            </w:pPr>
            <w:r w:rsidRPr="0072500A">
              <w:rPr>
                <w:rPrChange w:id="523" w:author="JL" w:date="2016-12-11T14:17:00Z">
                  <w:rPr/>
                </w:rPrChange>
              </w:rPr>
              <w:t>Ajout de la partie développée la semaine passée aux vues de l’application ASP.Net</w:t>
            </w:r>
          </w:p>
          <w:p w14:paraId="62C2DEE2" w14:textId="7E2886BB" w:rsidR="00112DFA" w:rsidRPr="0072500A" w:rsidRDefault="00112DFA" w:rsidP="000621D3">
            <w:pPr>
              <w:pStyle w:val="Tableau"/>
              <w:ind w:left="720"/>
              <w:rPr>
                <w:rPrChange w:id="524" w:author="JL" w:date="2016-12-11T14:17:00Z">
                  <w:rPr/>
                </w:rPrChange>
              </w:rPr>
            </w:pPr>
          </w:p>
        </w:tc>
      </w:tr>
      <w:tr w:rsidR="00A03107" w:rsidRPr="0072500A" w14:paraId="4C7EEAFF" w14:textId="77777777" w:rsidTr="0013071E">
        <w:trPr>
          <w:cantSplit/>
          <w:trHeight w:val="340"/>
        </w:trPr>
        <w:tc>
          <w:tcPr>
            <w:tcW w:w="2088" w:type="dxa"/>
            <w:shd w:val="clear" w:color="auto" w:fill="auto"/>
            <w:vAlign w:val="center"/>
          </w:tcPr>
          <w:p w14:paraId="71C67CCB" w14:textId="3C0A049D" w:rsidR="00A03107" w:rsidRPr="0072500A" w:rsidRDefault="00A03107" w:rsidP="00112DFA">
            <w:pPr>
              <w:pStyle w:val="Tableau"/>
              <w:rPr>
                <w:rPrChange w:id="525" w:author="JL" w:date="2016-12-11T14:17:00Z">
                  <w:rPr/>
                </w:rPrChange>
              </w:rPr>
            </w:pPr>
            <w:r w:rsidRPr="0072500A">
              <w:rPr>
                <w:rPrChange w:id="526" w:author="JL" w:date="2016-12-11T14:17:00Z">
                  <w:rPr/>
                </w:rPrChange>
              </w:rPr>
              <w:t>2016-11-17</w:t>
            </w:r>
          </w:p>
        </w:tc>
        <w:tc>
          <w:tcPr>
            <w:tcW w:w="8368" w:type="dxa"/>
            <w:shd w:val="clear" w:color="auto" w:fill="auto"/>
            <w:vAlign w:val="center"/>
          </w:tcPr>
          <w:p w14:paraId="62B98981" w14:textId="77777777" w:rsidR="00365644" w:rsidRPr="0072500A" w:rsidRDefault="00365644" w:rsidP="000621D3">
            <w:pPr>
              <w:pStyle w:val="Tableau"/>
              <w:numPr>
                <w:ilvl w:val="0"/>
                <w:numId w:val="46"/>
              </w:numPr>
              <w:rPr>
                <w:rPrChange w:id="527" w:author="JL" w:date="2016-12-11T14:17:00Z">
                  <w:rPr/>
                </w:rPrChange>
              </w:rPr>
            </w:pPr>
            <w:r w:rsidRPr="0072500A">
              <w:rPr>
                <w:rPrChange w:id="528" w:author="JL" w:date="2016-12-11T14:17:00Z">
                  <w:rPr/>
                </w:rPrChange>
              </w:rPr>
              <w:t>Affichage des positions enregistrées en base de données sur un tableau</w:t>
            </w:r>
          </w:p>
          <w:p w14:paraId="7227AA6E" w14:textId="77777777" w:rsidR="00365644" w:rsidRPr="0072500A" w:rsidRDefault="00365644" w:rsidP="000621D3">
            <w:pPr>
              <w:pStyle w:val="Tableau"/>
              <w:numPr>
                <w:ilvl w:val="0"/>
                <w:numId w:val="46"/>
              </w:numPr>
              <w:rPr>
                <w:rPrChange w:id="529" w:author="JL" w:date="2016-12-11T14:17:00Z">
                  <w:rPr/>
                </w:rPrChange>
              </w:rPr>
            </w:pPr>
            <w:r w:rsidRPr="0072500A">
              <w:rPr>
                <w:rPrChange w:id="530" w:author="JL" w:date="2016-12-11T14:17:00Z">
                  <w:rPr/>
                </w:rPrChange>
              </w:rPr>
              <w:t>Suppression de positions enregistrées en base de données</w:t>
            </w:r>
          </w:p>
          <w:p w14:paraId="0582E9F7" w14:textId="77777777" w:rsidR="00365644" w:rsidRPr="0072500A" w:rsidRDefault="00365644" w:rsidP="000621D3">
            <w:pPr>
              <w:pStyle w:val="Tableau"/>
              <w:numPr>
                <w:ilvl w:val="0"/>
                <w:numId w:val="46"/>
              </w:numPr>
              <w:rPr>
                <w:rPrChange w:id="531" w:author="JL" w:date="2016-12-11T14:17:00Z">
                  <w:rPr/>
                </w:rPrChange>
              </w:rPr>
            </w:pPr>
            <w:r w:rsidRPr="0072500A">
              <w:rPr>
                <w:rPrChange w:id="532" w:author="JL" w:date="2016-12-11T14:17:00Z">
                  <w:rPr/>
                </w:rPrChange>
              </w:rPr>
              <w:t>Visualisation des positions enregistrées en base de données sur la carte Google Maps</w:t>
            </w:r>
          </w:p>
          <w:p w14:paraId="66AE6C55" w14:textId="3E90EB93" w:rsidR="00365644" w:rsidRPr="0072500A" w:rsidRDefault="00365644" w:rsidP="000621D3">
            <w:pPr>
              <w:pStyle w:val="Tableau"/>
              <w:numPr>
                <w:ilvl w:val="0"/>
                <w:numId w:val="46"/>
              </w:numPr>
              <w:rPr>
                <w:rPrChange w:id="533" w:author="JL" w:date="2016-12-11T14:17:00Z">
                  <w:rPr/>
                </w:rPrChange>
              </w:rPr>
            </w:pPr>
            <w:r w:rsidRPr="0072500A">
              <w:rPr>
                <w:rPrChange w:id="534" w:author="JL" w:date="2016-12-11T14:17:00Z">
                  <w:rPr/>
                </w:rPrChange>
              </w:rPr>
              <w:t>Réfactorisation du code existant à l’aide d’AJAX et JQuery</w:t>
            </w:r>
          </w:p>
        </w:tc>
      </w:tr>
      <w:tr w:rsidR="009248CC" w:rsidRPr="0072500A" w14:paraId="32AAD23D" w14:textId="77777777" w:rsidTr="0013071E">
        <w:trPr>
          <w:cantSplit/>
          <w:trHeight w:val="340"/>
          <w:ins w:id="535" w:author="JL" w:date="2016-12-11T12:16:00Z"/>
        </w:trPr>
        <w:tc>
          <w:tcPr>
            <w:tcW w:w="2088" w:type="dxa"/>
            <w:shd w:val="clear" w:color="auto" w:fill="auto"/>
            <w:vAlign w:val="center"/>
          </w:tcPr>
          <w:p w14:paraId="79D532DE" w14:textId="0F6525D7" w:rsidR="009248CC" w:rsidRPr="0072500A" w:rsidRDefault="009248CC" w:rsidP="00112DFA">
            <w:pPr>
              <w:pStyle w:val="Tableau"/>
              <w:rPr>
                <w:ins w:id="536" w:author="JL" w:date="2016-12-11T12:16:00Z"/>
                <w:rPrChange w:id="537" w:author="JL" w:date="2016-12-11T14:17:00Z">
                  <w:rPr>
                    <w:ins w:id="538" w:author="JL" w:date="2016-12-11T12:16:00Z"/>
                  </w:rPr>
                </w:rPrChange>
              </w:rPr>
            </w:pPr>
            <w:ins w:id="539" w:author="JL" w:date="2016-12-11T12:16:00Z">
              <w:r w:rsidRPr="0072500A">
                <w:rPr>
                  <w:rPrChange w:id="540" w:author="JL" w:date="2016-12-11T14:17:00Z">
                    <w:rPr/>
                  </w:rPrChange>
                </w:rPr>
                <w:t>2016-11-24</w:t>
              </w:r>
            </w:ins>
          </w:p>
        </w:tc>
        <w:tc>
          <w:tcPr>
            <w:tcW w:w="8368" w:type="dxa"/>
            <w:shd w:val="clear" w:color="auto" w:fill="auto"/>
            <w:vAlign w:val="center"/>
          </w:tcPr>
          <w:p w14:paraId="6E6F5489" w14:textId="77777777" w:rsidR="009248CC" w:rsidRPr="0072500A" w:rsidRDefault="00C1438D" w:rsidP="00274506">
            <w:pPr>
              <w:pStyle w:val="Tableau"/>
              <w:numPr>
                <w:ilvl w:val="0"/>
                <w:numId w:val="46"/>
              </w:numPr>
              <w:rPr>
                <w:ins w:id="541" w:author="JL" w:date="2016-12-11T12:44:00Z"/>
                <w:rPrChange w:id="542" w:author="JL" w:date="2016-12-11T14:17:00Z">
                  <w:rPr>
                    <w:ins w:id="543" w:author="JL" w:date="2016-12-11T12:44:00Z"/>
                  </w:rPr>
                </w:rPrChange>
              </w:rPr>
              <w:pPrChange w:id="544" w:author="JL" w:date="2016-12-11T14:12:00Z">
                <w:pPr>
                  <w:pStyle w:val="Tableau"/>
                  <w:numPr>
                    <w:numId w:val="46"/>
                  </w:numPr>
                  <w:ind w:left="720" w:hanging="360"/>
                </w:pPr>
              </w:pPrChange>
            </w:pPr>
            <w:ins w:id="545" w:author="JL" w:date="2016-12-11T12:44:00Z">
              <w:r w:rsidRPr="0072500A">
                <w:rPr>
                  <w:rPrChange w:id="546" w:author="JL" w:date="2016-12-11T14:17:00Z">
                    <w:rPr/>
                  </w:rPrChange>
                </w:rPr>
                <w:t>Réfactorisation du code à l’aide du modè</w:t>
              </w:r>
              <w:r w:rsidR="00274506" w:rsidRPr="0072500A">
                <w:rPr>
                  <w:rPrChange w:id="547" w:author="JL" w:date="2016-12-11T14:17:00Z">
                    <w:rPr/>
                  </w:rPrChange>
                </w:rPr>
                <w:t>le MVC</w:t>
              </w:r>
            </w:ins>
          </w:p>
          <w:p w14:paraId="46663431" w14:textId="77777777" w:rsidR="00274506" w:rsidRPr="0072500A" w:rsidRDefault="00274506" w:rsidP="00274506">
            <w:pPr>
              <w:pStyle w:val="Tableau"/>
              <w:numPr>
                <w:ilvl w:val="1"/>
                <w:numId w:val="46"/>
              </w:numPr>
              <w:rPr>
                <w:ins w:id="548" w:author="JL" w:date="2016-12-11T14:13:00Z"/>
                <w:rPrChange w:id="549" w:author="JL" w:date="2016-12-11T14:17:00Z">
                  <w:rPr>
                    <w:ins w:id="550" w:author="JL" w:date="2016-12-11T14:13:00Z"/>
                  </w:rPr>
                </w:rPrChange>
              </w:rPr>
              <w:pPrChange w:id="551" w:author="JL" w:date="2016-12-11T14:12:00Z">
                <w:pPr>
                  <w:pStyle w:val="Tableau"/>
                  <w:numPr>
                    <w:numId w:val="46"/>
                  </w:numPr>
                  <w:ind w:left="720" w:hanging="360"/>
                </w:pPr>
              </w:pPrChange>
            </w:pPr>
            <w:ins w:id="552" w:author="JL" w:date="2016-12-11T14:13:00Z">
              <w:r w:rsidRPr="0072500A">
                <w:rPr>
                  <w:rPrChange w:id="553" w:author="JL" w:date="2016-12-11T14:17:00Z">
                    <w:rPr/>
                  </w:rPrChange>
                </w:rPr>
                <w:t>Création de contrôleurs</w:t>
              </w:r>
            </w:ins>
          </w:p>
          <w:p w14:paraId="23EA2BFA" w14:textId="6AD5FD05" w:rsidR="00274506" w:rsidRPr="0072500A" w:rsidRDefault="00274506" w:rsidP="00274506">
            <w:pPr>
              <w:pStyle w:val="Tableau"/>
              <w:numPr>
                <w:ilvl w:val="1"/>
                <w:numId w:val="46"/>
              </w:numPr>
              <w:rPr>
                <w:ins w:id="554" w:author="JL" w:date="2016-12-11T14:13:00Z"/>
                <w:rPrChange w:id="555" w:author="JL" w:date="2016-12-11T14:17:00Z">
                  <w:rPr>
                    <w:ins w:id="556" w:author="JL" w:date="2016-12-11T14:13:00Z"/>
                  </w:rPr>
                </w:rPrChange>
              </w:rPr>
              <w:pPrChange w:id="557" w:author="JL" w:date="2016-12-11T14:13:00Z">
                <w:pPr>
                  <w:pStyle w:val="Tableau"/>
                  <w:numPr>
                    <w:numId w:val="46"/>
                  </w:numPr>
                  <w:ind w:left="720" w:hanging="360"/>
                </w:pPr>
              </w:pPrChange>
            </w:pPr>
            <w:ins w:id="558" w:author="JL" w:date="2016-12-11T14:13:00Z">
              <w:r w:rsidRPr="0072500A">
                <w:rPr>
                  <w:rPrChange w:id="559" w:author="JL" w:date="2016-12-11T14:17:00Z">
                    <w:rPr/>
                  </w:rPrChange>
                </w:rPr>
                <w:t>Fichier unique pour chaque classe du modèle</w:t>
              </w:r>
            </w:ins>
          </w:p>
          <w:p w14:paraId="40595D60" w14:textId="77777777" w:rsidR="00274506" w:rsidRPr="0072500A" w:rsidRDefault="00274506" w:rsidP="0072500A">
            <w:pPr>
              <w:pStyle w:val="Tableau"/>
              <w:numPr>
                <w:ilvl w:val="0"/>
                <w:numId w:val="46"/>
              </w:numPr>
              <w:rPr>
                <w:ins w:id="560" w:author="JL" w:date="2016-12-11T14:14:00Z"/>
                <w:rPrChange w:id="561" w:author="JL" w:date="2016-12-11T14:17:00Z">
                  <w:rPr>
                    <w:ins w:id="562" w:author="JL" w:date="2016-12-11T14:14:00Z"/>
                  </w:rPr>
                </w:rPrChange>
              </w:rPr>
              <w:pPrChange w:id="563" w:author="JL" w:date="2016-12-11T14:14:00Z">
                <w:pPr>
                  <w:pStyle w:val="Tableau"/>
                  <w:numPr>
                    <w:numId w:val="46"/>
                  </w:numPr>
                  <w:ind w:left="720" w:hanging="360"/>
                </w:pPr>
              </w:pPrChange>
            </w:pPr>
            <w:ins w:id="564" w:author="JL" w:date="2016-12-11T14:13:00Z">
              <w:r w:rsidRPr="0072500A">
                <w:rPr>
                  <w:rPrChange w:id="565" w:author="JL" w:date="2016-12-11T14:17:00Z">
                    <w:rPr/>
                  </w:rPrChange>
                </w:rPr>
                <w:t>Ajout d’une classe utilisateur au modèle</w:t>
              </w:r>
            </w:ins>
          </w:p>
          <w:p w14:paraId="3F600950" w14:textId="77777777" w:rsidR="0072500A" w:rsidRPr="0072500A" w:rsidRDefault="0072500A" w:rsidP="0072500A">
            <w:pPr>
              <w:pStyle w:val="Tableau"/>
              <w:numPr>
                <w:ilvl w:val="0"/>
                <w:numId w:val="46"/>
              </w:numPr>
              <w:rPr>
                <w:ins w:id="566" w:author="JL" w:date="2016-12-11T14:14:00Z"/>
                <w:rPrChange w:id="567" w:author="JL" w:date="2016-12-11T14:17:00Z">
                  <w:rPr>
                    <w:ins w:id="568" w:author="JL" w:date="2016-12-11T14:14:00Z"/>
                  </w:rPr>
                </w:rPrChange>
              </w:rPr>
              <w:pPrChange w:id="569" w:author="JL" w:date="2016-12-11T14:14:00Z">
                <w:pPr>
                  <w:pStyle w:val="Tableau"/>
                  <w:numPr>
                    <w:numId w:val="46"/>
                  </w:numPr>
                  <w:ind w:left="720" w:hanging="360"/>
                </w:pPr>
              </w:pPrChange>
            </w:pPr>
            <w:ins w:id="570" w:author="JL" w:date="2016-12-11T14:14:00Z">
              <w:r w:rsidRPr="0072500A">
                <w:rPr>
                  <w:rPrChange w:id="571" w:author="JL" w:date="2016-12-11T14:17:00Z">
                    <w:rPr/>
                  </w:rPrChange>
                </w:rPr>
                <w:t>Suppression des éléments redondants ou inutiles dans le code</w:t>
              </w:r>
            </w:ins>
          </w:p>
          <w:p w14:paraId="148E362A" w14:textId="77777777" w:rsidR="0072500A" w:rsidRPr="0072500A" w:rsidRDefault="0072500A" w:rsidP="0072500A">
            <w:pPr>
              <w:pStyle w:val="Tableau"/>
              <w:numPr>
                <w:ilvl w:val="0"/>
                <w:numId w:val="46"/>
              </w:numPr>
              <w:rPr>
                <w:ins w:id="572" w:author="JL" w:date="2016-12-11T14:15:00Z"/>
                <w:rPrChange w:id="573" w:author="JL" w:date="2016-12-11T14:17:00Z">
                  <w:rPr>
                    <w:ins w:id="574" w:author="JL" w:date="2016-12-11T14:15:00Z"/>
                  </w:rPr>
                </w:rPrChange>
              </w:rPr>
              <w:pPrChange w:id="575" w:author="JL" w:date="2016-12-11T14:14:00Z">
                <w:pPr>
                  <w:pStyle w:val="Tableau"/>
                  <w:numPr>
                    <w:numId w:val="46"/>
                  </w:numPr>
                  <w:ind w:left="720" w:hanging="360"/>
                </w:pPr>
              </w:pPrChange>
            </w:pPr>
            <w:ins w:id="576" w:author="JL" w:date="2016-12-11T14:14:00Z">
              <w:r w:rsidRPr="0072500A">
                <w:rPr>
                  <w:rPrChange w:id="577" w:author="JL" w:date="2016-12-11T14:17:00Z">
                    <w:rPr/>
                  </w:rPrChange>
                </w:rPr>
                <w:t>Déplacement des scripts JavaScript vers un fichier séparé dans le répertoire « Script » du projet.</w:t>
              </w:r>
            </w:ins>
          </w:p>
          <w:p w14:paraId="030D5CB9" w14:textId="2EC0A0C8" w:rsidR="0072500A" w:rsidRPr="0072500A" w:rsidRDefault="0072500A" w:rsidP="0072500A">
            <w:pPr>
              <w:pStyle w:val="Tableau"/>
              <w:numPr>
                <w:ilvl w:val="0"/>
                <w:numId w:val="46"/>
              </w:numPr>
              <w:rPr>
                <w:ins w:id="578" w:author="JL" w:date="2016-12-11T12:16:00Z"/>
                <w:rPrChange w:id="579" w:author="JL" w:date="2016-12-11T14:17:00Z">
                  <w:rPr>
                    <w:ins w:id="580" w:author="JL" w:date="2016-12-11T12:16:00Z"/>
                  </w:rPr>
                </w:rPrChange>
              </w:rPr>
              <w:pPrChange w:id="581" w:author="JL" w:date="2016-12-11T14:14:00Z">
                <w:pPr>
                  <w:pStyle w:val="Tableau"/>
                  <w:numPr>
                    <w:numId w:val="46"/>
                  </w:numPr>
                  <w:ind w:left="720" w:hanging="360"/>
                </w:pPr>
              </w:pPrChange>
            </w:pPr>
            <w:ins w:id="582" w:author="JL" w:date="2016-12-11T14:15:00Z">
              <w:r w:rsidRPr="0072500A">
                <w:rPr>
                  <w:rPrChange w:id="583" w:author="JL" w:date="2016-12-11T14:17:00Z">
                    <w:rPr/>
                  </w:rPrChange>
                </w:rPr>
                <w:t>Ajouts de commentaires au code</w:t>
              </w:r>
            </w:ins>
          </w:p>
        </w:tc>
      </w:tr>
      <w:tr w:rsidR="009248CC" w:rsidRPr="0072500A" w14:paraId="14C2C751" w14:textId="77777777" w:rsidTr="0013071E">
        <w:trPr>
          <w:cantSplit/>
          <w:trHeight w:val="340"/>
          <w:ins w:id="584" w:author="JL" w:date="2016-12-11T12:16:00Z"/>
        </w:trPr>
        <w:tc>
          <w:tcPr>
            <w:tcW w:w="2088" w:type="dxa"/>
            <w:shd w:val="clear" w:color="auto" w:fill="auto"/>
            <w:vAlign w:val="center"/>
          </w:tcPr>
          <w:p w14:paraId="00D8B5E2" w14:textId="0EB046DD" w:rsidR="009248CC" w:rsidRPr="0072500A" w:rsidRDefault="00831EA6" w:rsidP="00112DFA">
            <w:pPr>
              <w:pStyle w:val="Tableau"/>
              <w:rPr>
                <w:ins w:id="585" w:author="JL" w:date="2016-12-11T12:16:00Z"/>
                <w:rPrChange w:id="586" w:author="JL" w:date="2016-12-11T14:17:00Z">
                  <w:rPr>
                    <w:ins w:id="587" w:author="JL" w:date="2016-12-11T12:16:00Z"/>
                  </w:rPr>
                </w:rPrChange>
              </w:rPr>
            </w:pPr>
            <w:ins w:id="588" w:author="JL" w:date="2016-12-11T16:14:00Z">
              <w:r>
                <w:t>2016-12-01</w:t>
              </w:r>
            </w:ins>
          </w:p>
        </w:tc>
        <w:tc>
          <w:tcPr>
            <w:tcW w:w="8368" w:type="dxa"/>
            <w:shd w:val="clear" w:color="auto" w:fill="auto"/>
            <w:vAlign w:val="center"/>
          </w:tcPr>
          <w:p w14:paraId="6EF3D22A" w14:textId="77777777" w:rsidR="009248CC" w:rsidRDefault="00272293" w:rsidP="000621D3">
            <w:pPr>
              <w:pStyle w:val="Tableau"/>
              <w:numPr>
                <w:ilvl w:val="0"/>
                <w:numId w:val="46"/>
              </w:numPr>
              <w:rPr>
                <w:ins w:id="589" w:author="JL" w:date="2016-12-11T16:13:00Z"/>
              </w:rPr>
            </w:pPr>
            <w:ins w:id="590" w:author="JL" w:date="2016-12-11T16:13:00Z">
              <w:r>
                <w:t>Sélection d’appareils dans une liste générée à partir des appareils enregistrés en base de données</w:t>
              </w:r>
            </w:ins>
          </w:p>
          <w:p w14:paraId="0059AA7E" w14:textId="77777777" w:rsidR="00272293" w:rsidRDefault="00272293" w:rsidP="000621D3">
            <w:pPr>
              <w:pStyle w:val="Tableau"/>
              <w:numPr>
                <w:ilvl w:val="0"/>
                <w:numId w:val="46"/>
              </w:numPr>
              <w:rPr>
                <w:ins w:id="591" w:author="JL" w:date="2016-12-11T21:57:00Z"/>
              </w:rPr>
            </w:pPr>
            <w:ins w:id="592" w:author="JL" w:date="2016-12-11T16:14:00Z">
              <w:r>
                <w:t>Enregistrement d’appareils</w:t>
              </w:r>
            </w:ins>
          </w:p>
          <w:p w14:paraId="13C77224" w14:textId="0C8DC923" w:rsidR="00D8759F" w:rsidRDefault="00D8759F" w:rsidP="000621D3">
            <w:pPr>
              <w:pStyle w:val="Tableau"/>
              <w:numPr>
                <w:ilvl w:val="0"/>
                <w:numId w:val="46"/>
              </w:numPr>
              <w:rPr>
                <w:ins w:id="593" w:author="JL" w:date="2016-12-11T16:14:00Z"/>
              </w:rPr>
            </w:pPr>
            <w:ins w:id="594" w:author="JL" w:date="2016-12-11T21:57:00Z">
              <w:r>
                <w:t xml:space="preserve">Exploration par rapport </w:t>
              </w:r>
            </w:ins>
            <w:ins w:id="595" w:author="JL" w:date="2016-12-11T21:58:00Z">
              <w:r>
                <w:t>à l’encryption, aux sessions et à la connexion d’utilisateurs</w:t>
              </w:r>
            </w:ins>
          </w:p>
          <w:p w14:paraId="33500129" w14:textId="77777777" w:rsidR="00272293" w:rsidRDefault="00272293" w:rsidP="000621D3">
            <w:pPr>
              <w:pStyle w:val="Tableau"/>
              <w:numPr>
                <w:ilvl w:val="0"/>
                <w:numId w:val="46"/>
              </w:numPr>
              <w:rPr>
                <w:ins w:id="596" w:author="JL" w:date="2016-12-11T16:14:00Z"/>
              </w:rPr>
            </w:pPr>
            <w:ins w:id="597" w:author="JL" w:date="2016-12-11T16:14:00Z">
              <w:r>
                <w:t>Création d’utilisateur</w:t>
              </w:r>
            </w:ins>
          </w:p>
          <w:p w14:paraId="14C64146" w14:textId="6EC1F2CF" w:rsidR="00272293" w:rsidRPr="0072500A" w:rsidRDefault="00272293" w:rsidP="000621D3">
            <w:pPr>
              <w:pStyle w:val="Tableau"/>
              <w:numPr>
                <w:ilvl w:val="0"/>
                <w:numId w:val="46"/>
              </w:numPr>
              <w:rPr>
                <w:ins w:id="598" w:author="JL" w:date="2016-12-11T12:16:00Z"/>
                <w:rPrChange w:id="599" w:author="JL" w:date="2016-12-11T14:17:00Z">
                  <w:rPr>
                    <w:ins w:id="600" w:author="JL" w:date="2016-12-11T12:16:00Z"/>
                  </w:rPr>
                </w:rPrChange>
              </w:rPr>
            </w:pPr>
            <w:ins w:id="601" w:author="JL" w:date="2016-12-11T16:14:00Z">
              <w:r>
                <w:t>Rôles d’utilisateurs</w:t>
              </w:r>
              <w:r w:rsidR="00D03FA6">
                <w:t xml:space="preserve"> (Admin/</w:t>
              </w:r>
              <w:r w:rsidR="0065450B">
                <w:t>Employé</w:t>
              </w:r>
              <w:r w:rsidR="00D03FA6">
                <w:t>)</w:t>
              </w:r>
            </w:ins>
          </w:p>
        </w:tc>
      </w:tr>
    </w:tbl>
    <w:p w14:paraId="416A14DE" w14:textId="1F4942DC" w:rsidR="00A85285" w:rsidRPr="0072500A" w:rsidRDefault="00A85285" w:rsidP="00A85285">
      <w:pPr>
        <w:pStyle w:val="Caption"/>
        <w:rPr>
          <w:rPrChange w:id="602" w:author="JL" w:date="2016-12-11T14:17:00Z">
            <w:rPr/>
          </w:rPrChange>
        </w:rPr>
      </w:pPr>
      <w:r w:rsidRPr="0072500A">
        <w:rPr>
          <w:rPrChange w:id="603" w:author="JL" w:date="2016-12-11T14:17:00Z">
            <w:rPr/>
          </w:rPrChange>
        </w:rPr>
        <w:t xml:space="preserve">Tableau </w:t>
      </w:r>
      <w:r w:rsidR="00F234AC" w:rsidRPr="0072500A">
        <w:rPr>
          <w:rPrChange w:id="604" w:author="JL" w:date="2016-12-11T14:17:00Z">
            <w:rPr/>
          </w:rPrChange>
        </w:rPr>
        <w:fldChar w:fldCharType="begin"/>
      </w:r>
      <w:r w:rsidR="00F234AC" w:rsidRPr="0072500A">
        <w:rPr>
          <w:rPrChange w:id="605" w:author="JL" w:date="2016-12-11T14:17:00Z">
            <w:rPr/>
          </w:rPrChange>
        </w:rPr>
        <w:instrText xml:space="preserve"> STYLEREF 1 \s </w:instrText>
      </w:r>
      <w:r w:rsidR="00F234AC" w:rsidRPr="0072500A">
        <w:rPr>
          <w:rPrChange w:id="606" w:author="JL" w:date="2016-12-11T14:17:00Z">
            <w:rPr/>
          </w:rPrChange>
        </w:rPr>
        <w:fldChar w:fldCharType="separate"/>
      </w:r>
      <w:r w:rsidR="00BB6700" w:rsidRPr="0072500A">
        <w:rPr>
          <w:noProof/>
          <w:rPrChange w:id="607" w:author="JL" w:date="2016-12-11T14:17:00Z">
            <w:rPr>
              <w:noProof/>
            </w:rPr>
          </w:rPrChange>
        </w:rPr>
        <w:t>1</w:t>
      </w:r>
      <w:r w:rsidR="00F234AC" w:rsidRPr="0072500A">
        <w:rPr>
          <w:noProof/>
          <w:rPrChange w:id="608" w:author="JL" w:date="2016-12-11T14:17:00Z">
            <w:rPr>
              <w:noProof/>
            </w:rPr>
          </w:rPrChange>
        </w:rPr>
        <w:fldChar w:fldCharType="end"/>
      </w:r>
      <w:r w:rsidRPr="0072500A">
        <w:rPr>
          <w:rPrChange w:id="609" w:author="JL" w:date="2016-12-11T14:17:00Z">
            <w:rPr/>
          </w:rPrChange>
        </w:rPr>
        <w:t>.</w:t>
      </w:r>
      <w:r w:rsidR="00F234AC" w:rsidRPr="0072500A">
        <w:rPr>
          <w:rPrChange w:id="610" w:author="JL" w:date="2016-12-11T14:17:00Z">
            <w:rPr/>
          </w:rPrChange>
        </w:rPr>
        <w:fldChar w:fldCharType="begin"/>
      </w:r>
      <w:r w:rsidR="00F234AC" w:rsidRPr="0072500A">
        <w:rPr>
          <w:rPrChange w:id="611" w:author="JL" w:date="2016-12-11T14:17:00Z">
            <w:rPr/>
          </w:rPrChange>
        </w:rPr>
        <w:instrText xml:space="preserve"> SEQ Tableau \* ARABIC \s 1 </w:instrText>
      </w:r>
      <w:r w:rsidR="00F234AC" w:rsidRPr="0072500A">
        <w:rPr>
          <w:rPrChange w:id="612" w:author="JL" w:date="2016-12-11T14:17:00Z">
            <w:rPr/>
          </w:rPrChange>
        </w:rPr>
        <w:fldChar w:fldCharType="separate"/>
      </w:r>
      <w:r w:rsidR="00BB6700" w:rsidRPr="0072500A">
        <w:rPr>
          <w:noProof/>
          <w:rPrChange w:id="613" w:author="JL" w:date="2016-12-11T14:17:00Z">
            <w:rPr>
              <w:noProof/>
            </w:rPr>
          </w:rPrChange>
        </w:rPr>
        <w:t>2</w:t>
      </w:r>
      <w:r w:rsidR="00F234AC" w:rsidRPr="0072500A">
        <w:rPr>
          <w:noProof/>
          <w:rPrChange w:id="614" w:author="JL" w:date="2016-12-11T14:17:00Z">
            <w:rPr>
              <w:noProof/>
            </w:rPr>
          </w:rPrChange>
        </w:rPr>
        <w:fldChar w:fldCharType="end"/>
      </w:r>
      <w:r w:rsidRPr="0072500A">
        <w:rPr>
          <w:rPrChange w:id="615" w:author="JL" w:date="2016-12-11T14:17:00Z">
            <w:rPr/>
          </w:rPrChange>
        </w:rPr>
        <w:t xml:space="preserve"> : Journal d’avancement hebdomadaire</w:t>
      </w:r>
    </w:p>
    <w:p w14:paraId="1DAF6650" w14:textId="77777777" w:rsidR="0042532A" w:rsidRPr="0072500A" w:rsidRDefault="000572AF" w:rsidP="00A44BDB">
      <w:pPr>
        <w:pStyle w:val="Heading1"/>
        <w:rPr>
          <w:lang w:val="fr-CA"/>
          <w:rPrChange w:id="616" w:author="JL" w:date="2016-12-11T14:17:00Z">
            <w:rPr/>
          </w:rPrChange>
        </w:rPr>
      </w:pPr>
      <w:bookmarkStart w:id="617" w:name="_Toc464572180"/>
      <w:r w:rsidRPr="0072500A">
        <w:rPr>
          <w:lang w:val="fr-CA"/>
          <w:rPrChange w:id="618" w:author="JL" w:date="2016-12-11T14:17:00Z">
            <w:rPr/>
          </w:rPrChange>
        </w:rPr>
        <w:lastRenderedPageBreak/>
        <w:t>Étude de la méthodologie de développement d’une application Web mobile à l’aide de l’IDE spécifié</w:t>
      </w:r>
      <w:bookmarkEnd w:id="617"/>
    </w:p>
    <w:p w14:paraId="20C6CA63" w14:textId="42F51663" w:rsidR="00446FB5" w:rsidRPr="0072500A" w:rsidRDefault="00A81EDB" w:rsidP="00446FB5">
      <w:pPr>
        <w:rPr>
          <w:rPrChange w:id="619" w:author="JL" w:date="2016-12-11T14:17:00Z">
            <w:rPr/>
          </w:rPrChange>
        </w:rPr>
      </w:pPr>
      <w:r w:rsidRPr="0072500A">
        <w:rPr>
          <w:rPrChange w:id="620" w:author="JL" w:date="2016-12-11T14:17:00Z">
            <w:rPr/>
          </w:rPrChange>
        </w:rPr>
        <w:t xml:space="preserve">Mon étude a porté sur le patron d’architecture logicielle MVC, qui permet de développer des applications structurées, faciles à entretenir et à tester. J’ai eu l’occasion d’étudier le développement d’une application ASP.Net MVC lors d’un exercice pratique comprenant Entity Framework et un projet de tests unitaires. </w:t>
      </w:r>
    </w:p>
    <w:p w14:paraId="054EE992" w14:textId="77777777" w:rsidR="00446FB5" w:rsidRPr="0072500A" w:rsidRDefault="00A81EDB" w:rsidP="009E3E72">
      <w:pPr>
        <w:pStyle w:val="Heading2"/>
        <w:rPr>
          <w:rPrChange w:id="621" w:author="JL" w:date="2016-12-11T14:17:00Z">
            <w:rPr/>
          </w:rPrChange>
        </w:rPr>
      </w:pPr>
      <w:r w:rsidRPr="0072500A">
        <w:rPr>
          <w:rPrChange w:id="622" w:author="JL" w:date="2016-12-11T14:17:00Z">
            <w:rPr/>
          </w:rPrChange>
        </w:rPr>
        <w:t>Entity Framework</w:t>
      </w:r>
    </w:p>
    <w:p w14:paraId="3F6342F5" w14:textId="5F89F50D" w:rsidR="00637FD1" w:rsidRPr="0072500A" w:rsidRDefault="00A81EDB" w:rsidP="00637FD1">
      <w:pPr>
        <w:rPr>
          <w:rPrChange w:id="623" w:author="JL" w:date="2016-12-11T14:17:00Z">
            <w:rPr/>
          </w:rPrChange>
        </w:rPr>
      </w:pPr>
      <w:r w:rsidRPr="0072500A">
        <w:rPr>
          <w:rPrChange w:id="624" w:author="JL" w:date="2016-12-11T14:17:00Z">
            <w:rPr/>
          </w:rPrChange>
        </w:rPr>
        <w:t>Entity Framework est un package</w:t>
      </w:r>
      <w:r w:rsidR="00A44BDB" w:rsidRPr="0072500A">
        <w:rPr>
          <w:rStyle w:val="FootnoteReference"/>
          <w:rPrChange w:id="625" w:author="JL" w:date="2016-12-11T14:17:00Z">
            <w:rPr>
              <w:rStyle w:val="FootnoteReference"/>
            </w:rPr>
          </w:rPrChange>
        </w:rPr>
        <w:footnoteReference w:id="2"/>
      </w:r>
      <w:r w:rsidRPr="0072500A">
        <w:rPr>
          <w:rPrChange w:id="626" w:author="JL" w:date="2016-12-11T14:17:00Z">
            <w:rPr/>
          </w:rPrChange>
        </w:rPr>
        <w:t xml:space="preserve"> permettant le développement d’applications où la base de données est représentée concrètement dans le code, par des classes, des clés primaires et étrangères et des contraintes, ce qui facilite la compréhension et les tests.</w:t>
      </w:r>
    </w:p>
    <w:p w14:paraId="4EC00F62" w14:textId="05E3CE73" w:rsidR="00812DE1" w:rsidRPr="0072500A" w:rsidRDefault="00812DE1" w:rsidP="00812DE1">
      <w:pPr>
        <w:pStyle w:val="Heading2"/>
        <w:rPr>
          <w:rPrChange w:id="627" w:author="JL" w:date="2016-12-11T14:17:00Z">
            <w:rPr/>
          </w:rPrChange>
        </w:rPr>
      </w:pPr>
      <w:r w:rsidRPr="0072500A">
        <w:rPr>
          <w:rPrChange w:id="628" w:author="JL" w:date="2016-12-11T14:17:00Z">
            <w:rPr/>
          </w:rPrChange>
        </w:rPr>
        <w:t>Avantages et désavantages propre à l’utilisation d’une application Web</w:t>
      </w:r>
    </w:p>
    <w:p w14:paraId="5E0C7E54" w14:textId="10562708" w:rsidR="00C006BA" w:rsidRPr="0072500A" w:rsidRDefault="003A0F2A" w:rsidP="00A44BDB">
      <w:pPr>
        <w:pStyle w:val="Heading3"/>
        <w:rPr>
          <w:rPrChange w:id="629" w:author="JL" w:date="2016-12-11T14:17:00Z">
            <w:rPr/>
          </w:rPrChange>
        </w:rPr>
      </w:pPr>
      <w:r w:rsidRPr="0072500A">
        <w:rPr>
          <w:rPrChange w:id="630" w:author="JL" w:date="2016-12-11T14:17:00Z">
            <w:rPr/>
          </w:rPrChange>
        </w:rPr>
        <w:t>Accès aux fonctionnalités de l’appareil</w:t>
      </w:r>
    </w:p>
    <w:p w14:paraId="6533D3ED" w14:textId="595B339F" w:rsidR="003A0F2A" w:rsidRPr="0072500A" w:rsidRDefault="003A0F2A" w:rsidP="003A0F2A">
      <w:pPr>
        <w:rPr>
          <w:rPrChange w:id="631" w:author="JL" w:date="2016-12-11T14:17:00Z">
            <w:rPr/>
          </w:rPrChange>
        </w:rPr>
      </w:pPr>
      <w:r w:rsidRPr="0072500A">
        <w:rPr>
          <w:rPrChange w:id="632" w:author="JL" w:date="2016-12-11T14:17:00Z">
            <w:rPr/>
          </w:rPrChange>
        </w:rPr>
        <w:t>Une application Web n’a accès aux fonctionnalités (</w:t>
      </w:r>
      <w:del w:id="633" w:author="JL" w:date="2016-12-11T16:15:00Z">
        <w:r w:rsidRPr="0072500A" w:rsidDel="00055608">
          <w:rPr>
            <w:rPrChange w:id="634" w:author="JL" w:date="2016-12-11T14:17:00Z">
              <w:rPr/>
            </w:rPrChange>
          </w:rPr>
          <w:delText>e.g.</w:delText>
        </w:r>
      </w:del>
      <w:ins w:id="635" w:author="JL" w:date="2016-12-11T16:15:00Z">
        <w:r w:rsidR="00055608" w:rsidRPr="0072500A">
          <w:rPr>
            <w:rPrChange w:id="636" w:author="JL" w:date="2016-12-11T14:17:00Z">
              <w:rPr/>
            </w:rPrChange>
          </w:rPr>
          <w:t>ex.</w:t>
        </w:r>
      </w:ins>
      <w:r w:rsidRPr="0072500A">
        <w:rPr>
          <w:rPrChange w:id="637" w:author="JL" w:date="2016-12-11T14:17:00Z">
            <w:rPr/>
          </w:rPrChange>
        </w:rPr>
        <w:t xml:space="preserve">  Géo positionnement) que par le biais du navigateur. Le navigateur, étant une application installée, bénéficie de permissions lui permettant d’accéder à certaines de ces fonctionnalités, mais pas toutes. Par exemple, très peu de navigateurs donnent accès au Bluetooth depuis le navigateur Web (Chrome est le seul, et la fonctionnalité est expérimentale), alors que l</w:t>
      </w:r>
      <w:r w:rsidR="00CA7A48" w:rsidRPr="0072500A">
        <w:rPr>
          <w:rPrChange w:id="638" w:author="JL" w:date="2016-12-11T14:17:00Z">
            <w:rPr/>
          </w:rPrChange>
        </w:rPr>
        <w:t>à,</w:t>
      </w:r>
      <w:r w:rsidRPr="0072500A">
        <w:rPr>
          <w:rPrChange w:id="639" w:author="JL" w:date="2016-12-11T14:17:00Z">
            <w:rPr/>
          </w:rPrChange>
        </w:rPr>
        <w:t xml:space="preserve"> tous les navigateurs donnent accès au géo positionnement si l’utilisateur le permet. L’utilisation d’une application Web nous limite donc aux fonctionnalités incluse sur le navigateur de l’utilisateur, ce qui constitue le plus grand désavantage de l’utilisation d’une application Web </w:t>
      </w:r>
      <w:r w:rsidR="009B7326" w:rsidRPr="0072500A">
        <w:rPr>
          <w:rPrChange w:id="640" w:author="JL" w:date="2016-12-11T14:17:00Z">
            <w:rPr/>
          </w:rPrChange>
        </w:rPr>
        <w:t xml:space="preserve">par rapport à une application native. Tous les éléments demandés initialement </w:t>
      </w:r>
      <w:r w:rsidR="009B7326" w:rsidRPr="0072500A">
        <w:rPr>
          <w:u w:val="single"/>
          <w:rPrChange w:id="641" w:author="JL" w:date="2016-12-11T14:17:00Z">
            <w:rPr>
              <w:u w:val="single"/>
            </w:rPr>
          </w:rPrChange>
        </w:rPr>
        <w:t xml:space="preserve">ne sont pas réalisables </w:t>
      </w:r>
      <w:r w:rsidR="009B7326" w:rsidRPr="0072500A">
        <w:rPr>
          <w:rPrChange w:id="642" w:author="JL" w:date="2016-12-11T14:17:00Z">
            <w:rPr/>
          </w:rPrChange>
        </w:rPr>
        <w:t xml:space="preserve">si une application Web seule est utilisée sur le périphérique mobile. </w:t>
      </w:r>
    </w:p>
    <w:p w14:paraId="752F838F" w14:textId="667E9FCF" w:rsidR="009B7326" w:rsidRPr="0072500A" w:rsidRDefault="009B7326" w:rsidP="00F900CF">
      <w:pPr>
        <w:jc w:val="left"/>
        <w:rPr>
          <w:rPrChange w:id="643" w:author="JL" w:date="2016-12-11T14:17:00Z">
            <w:rPr/>
          </w:rPrChange>
        </w:rPr>
      </w:pPr>
      <w:r w:rsidRPr="0072500A">
        <w:rPr>
          <w:rPrChange w:id="644" w:author="JL" w:date="2016-12-11T14:17:00Z">
            <w:rPr/>
          </w:rPrChange>
        </w:rPr>
        <w:t>Il est cependant possible pour une application Web de communiquer une d</w:t>
      </w:r>
      <w:r w:rsidR="00F900CF" w:rsidRPr="0072500A">
        <w:rPr>
          <w:rPrChange w:id="645" w:author="JL" w:date="2016-12-11T14:17:00Z">
            <w:rPr/>
          </w:rPrChange>
        </w:rPr>
        <w:t xml:space="preserve">emande à une application native, qui aura un accès plus étendu aux fonctionnalités de l’appareil mobile. Le schéma suivant </w:t>
      </w:r>
      <w:r w:rsidR="00F900CF" w:rsidRPr="0072500A">
        <w:rPr>
          <w:rPrChange w:id="646" w:author="JL" w:date="2016-12-11T14:17:00Z">
            <w:rPr/>
          </w:rPrChange>
        </w:rPr>
        <w:lastRenderedPageBreak/>
        <w:t>représente la communication entre le serveur, l’application Web et l’application mobile permettant d’int</w:t>
      </w:r>
      <w:r w:rsidR="008D3310" w:rsidRPr="0072500A">
        <w:rPr>
          <w:rPrChange w:id="647" w:author="JL" w:date="2016-12-11T14:17:00Z">
            <w:rPr/>
          </w:rPrChange>
        </w:rPr>
        <w:t>e</w:t>
      </w:r>
      <w:r w:rsidR="00F900CF" w:rsidRPr="0072500A">
        <w:rPr>
          <w:rPrChange w:id="648" w:author="JL" w:date="2016-12-11T14:17:00Z">
            <w:rPr/>
          </w:rPrChange>
        </w:rPr>
        <w:t>ragir avec des fonctionnalités de l’appareil.</w:t>
      </w:r>
      <w:r w:rsidR="00F900CF" w:rsidRPr="0072500A">
        <w:rPr>
          <w:noProof/>
          <w:lang w:eastAsia="en-US"/>
          <w:rPrChange w:id="649" w:author="JL" w:date="2016-12-11T14:17:00Z">
            <w:rPr>
              <w:noProof/>
              <w:lang w:val="en-US" w:eastAsia="en-US"/>
            </w:rPr>
          </w:rPrChange>
        </w:rPr>
        <w:drawing>
          <wp:inline distT="0" distB="0" distL="0" distR="0" wp14:anchorId="45849BE4" wp14:editId="27BD60C9">
            <wp:extent cx="6391275" cy="3524250"/>
            <wp:effectExtent l="0" t="0" r="9525" b="0"/>
            <wp:docPr id="1" name="Picture 1" descr="C:\Users\Jonathan\Desktop\C2t3\Schem_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Desktop\C2t3\Schem_co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3524250"/>
                    </a:xfrm>
                    <a:prstGeom prst="rect">
                      <a:avLst/>
                    </a:prstGeom>
                    <a:noFill/>
                    <a:ln>
                      <a:noFill/>
                    </a:ln>
                  </pic:spPr>
                </pic:pic>
              </a:graphicData>
            </a:graphic>
          </wp:inline>
        </w:drawing>
      </w:r>
    </w:p>
    <w:p w14:paraId="722C83DC" w14:textId="22979B67" w:rsidR="00F900CF" w:rsidRPr="0072500A" w:rsidRDefault="00F900CF" w:rsidP="00F900CF">
      <w:pPr>
        <w:pStyle w:val="Caption"/>
        <w:rPr>
          <w:rPrChange w:id="650" w:author="JL" w:date="2016-12-11T14:17:00Z">
            <w:rPr/>
          </w:rPrChange>
        </w:rPr>
      </w:pPr>
      <w:r w:rsidRPr="0072500A">
        <w:rPr>
          <w:rPrChange w:id="651" w:author="JL" w:date="2016-12-11T14:17:00Z">
            <w:rPr/>
          </w:rPrChange>
        </w:rPr>
        <w:t xml:space="preserve">Schéma </w:t>
      </w:r>
      <w:r w:rsidR="00F234AC" w:rsidRPr="0072500A">
        <w:rPr>
          <w:rPrChange w:id="652" w:author="JL" w:date="2016-12-11T14:17:00Z">
            <w:rPr/>
          </w:rPrChange>
        </w:rPr>
        <w:fldChar w:fldCharType="begin"/>
      </w:r>
      <w:r w:rsidR="00F234AC" w:rsidRPr="0072500A">
        <w:rPr>
          <w:rPrChange w:id="653" w:author="JL" w:date="2016-12-11T14:17:00Z">
            <w:rPr/>
          </w:rPrChange>
        </w:rPr>
        <w:instrText xml:space="preserve"> STYLEREF 1 \s </w:instrText>
      </w:r>
      <w:r w:rsidR="00F234AC" w:rsidRPr="0072500A">
        <w:rPr>
          <w:rPrChange w:id="654" w:author="JL" w:date="2016-12-11T14:17:00Z">
            <w:rPr/>
          </w:rPrChange>
        </w:rPr>
        <w:fldChar w:fldCharType="separate"/>
      </w:r>
      <w:r w:rsidRPr="0072500A">
        <w:rPr>
          <w:noProof/>
          <w:rPrChange w:id="655" w:author="JL" w:date="2016-12-11T14:17:00Z">
            <w:rPr>
              <w:noProof/>
            </w:rPr>
          </w:rPrChange>
        </w:rPr>
        <w:t>1</w:t>
      </w:r>
      <w:r w:rsidR="00F234AC" w:rsidRPr="0072500A">
        <w:rPr>
          <w:noProof/>
          <w:rPrChange w:id="656" w:author="JL" w:date="2016-12-11T14:17:00Z">
            <w:rPr>
              <w:noProof/>
            </w:rPr>
          </w:rPrChange>
        </w:rPr>
        <w:fldChar w:fldCharType="end"/>
      </w:r>
      <w:r w:rsidRPr="0072500A">
        <w:rPr>
          <w:rPrChange w:id="657" w:author="JL" w:date="2016-12-11T14:17:00Z">
            <w:rPr/>
          </w:rPrChange>
        </w:rPr>
        <w:t>.1 : Interactions nécessaires à l’interaction d’une application Web avec les fonctionnalités d’un appareil mobile</w:t>
      </w:r>
    </w:p>
    <w:p w14:paraId="507D4E2A" w14:textId="4D66C914" w:rsidR="00F900CF" w:rsidRPr="0072500A" w:rsidRDefault="008902A5" w:rsidP="003A0F2A">
      <w:pPr>
        <w:rPr>
          <w:rPrChange w:id="658" w:author="JL" w:date="2016-12-11T14:17:00Z">
            <w:rPr/>
          </w:rPrChange>
        </w:rPr>
      </w:pPr>
      <w:r w:rsidRPr="0072500A">
        <w:rPr>
          <w:noProof/>
          <w:lang w:eastAsia="en-US"/>
          <w:rPrChange w:id="659" w:author="JL" w:date="2016-12-11T14:17:00Z">
            <w:rPr>
              <w:noProof/>
              <w:lang w:val="en-US" w:eastAsia="en-US"/>
            </w:rPr>
          </w:rPrChange>
        </w:rPr>
        <w:drawing>
          <wp:anchor distT="0" distB="0" distL="114300" distR="114300" simplePos="0" relativeHeight="251659264" behindDoc="1" locked="0" layoutInCell="1" allowOverlap="1" wp14:anchorId="73E5A9E0" wp14:editId="7B3CE19F">
            <wp:simplePos x="0" y="0"/>
            <wp:positionH relativeFrom="column">
              <wp:posOffset>2220595</wp:posOffset>
            </wp:positionH>
            <wp:positionV relativeFrom="paragraph">
              <wp:posOffset>1177925</wp:posOffset>
            </wp:positionV>
            <wp:extent cx="1476375" cy="1555750"/>
            <wp:effectExtent l="0" t="0" r="9525" b="6350"/>
            <wp:wrapTight wrapText="bothSides">
              <wp:wrapPolygon edited="0">
                <wp:start x="0" y="0"/>
                <wp:lineTo x="0" y="21424"/>
                <wp:lineTo x="21461" y="21424"/>
                <wp:lineTo x="21461" y="0"/>
                <wp:lineTo x="0" y="0"/>
              </wp:wrapPolygon>
            </wp:wrapTight>
            <wp:docPr id="4" name="Picture 4" descr="C:\Users\Jonathan\Desktop\C2t3\Schem_comm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Desktop\C2t3\Schem_comm_ap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0CF" w:rsidRPr="0072500A">
        <w:rPr>
          <w:rPrChange w:id="660" w:author="JL" w:date="2016-12-11T14:17:00Z">
            <w:rPr/>
          </w:rPrChange>
        </w:rPr>
        <w:t xml:space="preserve">Cette méthode permet deux choses, l’exécution de certaines actions lorsque l’utilisateur est sur le site Web et l’envoi “d’ordres” à l’application depuis le serveur en temps réel. </w:t>
      </w:r>
      <w:r w:rsidRPr="0072500A">
        <w:rPr>
          <w:rPrChange w:id="661" w:author="JL" w:date="2016-12-11T14:17:00Z">
            <w:rPr/>
          </w:rPrChange>
        </w:rPr>
        <w:t>Il n’est pas optimal de fonctionner ainsi, la communication entre le serveur et une application native est plus simple, comme le démontre le schéma suivant.</w:t>
      </w:r>
    </w:p>
    <w:p w14:paraId="205747BE" w14:textId="77777777" w:rsidR="00A81EDB" w:rsidRPr="0072500A" w:rsidRDefault="00A81EDB" w:rsidP="00D805DF">
      <w:pPr>
        <w:rPr>
          <w:rPrChange w:id="662" w:author="JL" w:date="2016-12-11T14:17:00Z">
            <w:rPr/>
          </w:rPrChange>
        </w:rPr>
      </w:pPr>
    </w:p>
    <w:p w14:paraId="4F67F4BA" w14:textId="77777777" w:rsidR="00A81EDB" w:rsidRPr="0072500A" w:rsidRDefault="00A81EDB" w:rsidP="00D805DF">
      <w:pPr>
        <w:rPr>
          <w:rPrChange w:id="663" w:author="JL" w:date="2016-12-11T14:17:00Z">
            <w:rPr/>
          </w:rPrChange>
        </w:rPr>
      </w:pPr>
    </w:p>
    <w:p w14:paraId="59D938D0" w14:textId="77777777" w:rsidR="00A30482" w:rsidRPr="0072500A" w:rsidRDefault="00A30482" w:rsidP="000621D3">
      <w:pPr>
        <w:pStyle w:val="Heading3"/>
        <w:numPr>
          <w:ilvl w:val="0"/>
          <w:numId w:val="0"/>
        </w:numPr>
        <w:ind w:left="113"/>
        <w:rPr>
          <w:rPrChange w:id="664" w:author="JL" w:date="2016-12-11T14:17:00Z">
            <w:rPr/>
          </w:rPrChange>
        </w:rPr>
      </w:pPr>
    </w:p>
    <w:p w14:paraId="45684994" w14:textId="2DD07491" w:rsidR="00A30482" w:rsidRPr="0072500A" w:rsidRDefault="008D3310" w:rsidP="00A30482">
      <w:pPr>
        <w:pStyle w:val="Heading2"/>
        <w:rPr>
          <w:rPrChange w:id="665" w:author="JL" w:date="2016-12-11T14:17:00Z">
            <w:rPr/>
          </w:rPrChange>
        </w:rPr>
      </w:pPr>
      <w:r w:rsidRPr="0072500A">
        <w:rPr>
          <w:rPrChange w:id="666" w:author="JL" w:date="2016-12-11T14:17:00Z">
            <w:rPr/>
          </w:rPrChange>
        </w:rPr>
        <w:t>Étapes importantes au développement d’une application similaire</w:t>
      </w:r>
    </w:p>
    <w:p w14:paraId="0920A67E" w14:textId="77777777" w:rsidR="008D3310" w:rsidRPr="0072500A" w:rsidRDefault="008D3310" w:rsidP="000621D3">
      <w:pPr>
        <w:pStyle w:val="Heading3"/>
        <w:rPr>
          <w:rPrChange w:id="667" w:author="JL" w:date="2016-12-11T14:17:00Z">
            <w:rPr/>
          </w:rPrChange>
        </w:rPr>
      </w:pPr>
      <w:r w:rsidRPr="0072500A">
        <w:rPr>
          <w:rPrChange w:id="668" w:author="JL" w:date="2016-12-11T14:17:00Z">
            <w:rPr/>
          </w:rPrChange>
        </w:rPr>
        <w:t>Création du projet</w:t>
      </w:r>
    </w:p>
    <w:p w14:paraId="449FE054" w14:textId="77777777" w:rsidR="008D3310" w:rsidRPr="0072500A" w:rsidRDefault="008D3310" w:rsidP="008D3310">
      <w:pPr>
        <w:rPr>
          <w:rPrChange w:id="669" w:author="JL" w:date="2016-12-11T14:17:00Z">
            <w:rPr/>
          </w:rPrChange>
        </w:rPr>
      </w:pPr>
      <w:r w:rsidRPr="0072500A">
        <w:rPr>
          <w:rPrChange w:id="670" w:author="JL" w:date="2016-12-11T14:17:00Z">
            <w:rPr/>
          </w:rPrChange>
        </w:rPr>
        <w:t>Lors de la création du projet, il est important de sélectionner “Application ASP.Net”, de choisir le modèle vide et de cocher “Inclure un projet de tests unitaires” et “MVC”.</w:t>
      </w:r>
    </w:p>
    <w:p w14:paraId="53BB7AD7" w14:textId="55185873" w:rsidR="00A30482" w:rsidRPr="0072500A" w:rsidRDefault="00A30482" w:rsidP="00A44BDB">
      <w:pPr>
        <w:pStyle w:val="Heading3"/>
        <w:rPr>
          <w:rPrChange w:id="671" w:author="JL" w:date="2016-12-11T14:17:00Z">
            <w:rPr/>
          </w:rPrChange>
        </w:rPr>
      </w:pPr>
      <w:r w:rsidRPr="0072500A">
        <w:rPr>
          <w:rPrChange w:id="672" w:author="JL" w:date="2016-12-11T14:17:00Z">
            <w:rPr/>
          </w:rPrChange>
        </w:rPr>
        <w:t>Packages NuGet</w:t>
      </w:r>
    </w:p>
    <w:p w14:paraId="4CDB8244" w14:textId="5155EEA6" w:rsidR="00A30482" w:rsidRPr="0072500A" w:rsidRDefault="00A30482" w:rsidP="00A30482">
      <w:pPr>
        <w:rPr>
          <w:rPrChange w:id="673" w:author="JL" w:date="2016-12-11T14:17:00Z">
            <w:rPr/>
          </w:rPrChange>
        </w:rPr>
      </w:pPr>
      <w:r w:rsidRPr="0072500A">
        <w:rPr>
          <w:rPrChange w:id="674" w:author="JL" w:date="2016-12-11T14:17:00Z">
            <w:rPr/>
          </w:rPrChange>
        </w:rPr>
        <w:t xml:space="preserve">L’utilisation d’une base de données “Model First” nécessite l’installation du package </w:t>
      </w:r>
      <w:r w:rsidRPr="0072500A">
        <w:rPr>
          <w:b/>
          <w:rPrChange w:id="675" w:author="JL" w:date="2016-12-11T14:17:00Z">
            <w:rPr>
              <w:b/>
            </w:rPr>
          </w:rPrChange>
        </w:rPr>
        <w:t>Entity Framework</w:t>
      </w:r>
      <w:r w:rsidRPr="0072500A">
        <w:rPr>
          <w:rPrChange w:id="676" w:author="JL" w:date="2016-12-11T14:17:00Z">
            <w:rPr/>
          </w:rPrChange>
        </w:rPr>
        <w:t xml:space="preserve">. </w:t>
      </w:r>
      <w:r w:rsidR="003033B1" w:rsidRPr="0072500A">
        <w:rPr>
          <w:rPrChange w:id="677" w:author="JL" w:date="2016-12-11T14:17:00Z">
            <w:rPr/>
          </w:rPrChange>
        </w:rPr>
        <w:t>La base de données utilisée lors du développement  est la base de données Microsoft SQL locale. Il m’a été difficile de m’y connecter initialement car je me référais à un tutoriel désuet. Il est nécessaire d’installer SqlLocalDb</w:t>
      </w:r>
      <w:r w:rsidR="00A66B2F" w:rsidRPr="0072500A">
        <w:rPr>
          <w:rStyle w:val="FootnoteReference"/>
          <w:rPrChange w:id="678" w:author="JL" w:date="2016-12-11T14:17:00Z">
            <w:rPr>
              <w:rStyle w:val="FootnoteReference"/>
            </w:rPr>
          </w:rPrChange>
        </w:rPr>
        <w:footnoteReference w:id="3"/>
      </w:r>
      <w:r w:rsidR="003033B1" w:rsidRPr="0072500A">
        <w:rPr>
          <w:rPrChange w:id="679" w:author="JL" w:date="2016-12-11T14:17:00Z">
            <w:rPr/>
          </w:rPrChange>
        </w:rPr>
        <w:t xml:space="preserve"> sur le poste pour pouvoir exécuter l’application. </w:t>
      </w:r>
      <w:r w:rsidR="00136BA4" w:rsidRPr="0072500A">
        <w:rPr>
          <w:rPrChange w:id="680" w:author="JL" w:date="2016-12-11T14:17:00Z">
            <w:rPr/>
          </w:rPrChange>
        </w:rPr>
        <w:t>Il est aussi important de posséder une version du Framework .Net égale ou supérieure à 4.6</w:t>
      </w:r>
      <w:r w:rsidR="00136BA4" w:rsidRPr="0072500A">
        <w:rPr>
          <w:rStyle w:val="FootnoteReference"/>
          <w:rPrChange w:id="681" w:author="JL" w:date="2016-12-11T14:17:00Z">
            <w:rPr>
              <w:rStyle w:val="FootnoteReference"/>
            </w:rPr>
          </w:rPrChange>
        </w:rPr>
        <w:footnoteReference w:id="4"/>
      </w:r>
      <w:r w:rsidR="00136BA4" w:rsidRPr="0072500A">
        <w:rPr>
          <w:rPrChange w:id="682" w:author="JL" w:date="2016-12-11T14:17:00Z">
            <w:rPr/>
          </w:rPrChange>
        </w:rPr>
        <w:t>.</w:t>
      </w:r>
    </w:p>
    <w:p w14:paraId="1C2139D4" w14:textId="77777777" w:rsidR="00A30482" w:rsidRPr="0072500A" w:rsidRDefault="00A30482" w:rsidP="00A44BDB">
      <w:pPr>
        <w:pStyle w:val="Heading3"/>
        <w:rPr>
          <w:rPrChange w:id="683" w:author="JL" w:date="2016-12-11T14:17:00Z">
            <w:rPr/>
          </w:rPrChange>
        </w:rPr>
      </w:pPr>
      <w:r w:rsidRPr="0072500A">
        <w:rPr>
          <w:rPrChange w:id="684" w:author="JL" w:date="2016-12-11T14:17:00Z">
            <w:rPr/>
          </w:rPrChange>
        </w:rPr>
        <w:t>Indiquer l’emplacement de la base de données à l’application</w:t>
      </w:r>
    </w:p>
    <w:p w14:paraId="41B44CA9" w14:textId="77777777" w:rsidR="00A30482" w:rsidRPr="0072500A" w:rsidRDefault="00A30482" w:rsidP="00A30482">
      <w:pPr>
        <w:rPr>
          <w:rPrChange w:id="685" w:author="JL" w:date="2016-12-11T14:17:00Z">
            <w:rPr/>
          </w:rPrChange>
        </w:rPr>
      </w:pPr>
      <w:r w:rsidRPr="0072500A">
        <w:rPr>
          <w:rPrChange w:id="686" w:author="JL" w:date="2016-12-11T14:17:00Z">
            <w:rPr/>
          </w:rPrChange>
        </w:rPr>
        <w:t>Pour ce faire, il faut ajouter la ligne suivante au fichier Web.Config</w:t>
      </w:r>
      <w:r w:rsidRPr="0072500A">
        <w:rPr>
          <w:rStyle w:val="FootnoteReference"/>
          <w:rPrChange w:id="687" w:author="JL" w:date="2016-12-11T14:17:00Z">
            <w:rPr>
              <w:rStyle w:val="FootnoteReference"/>
            </w:rPr>
          </w:rPrChange>
        </w:rPr>
        <w:footnoteReference w:id="5"/>
      </w:r>
      <w:r w:rsidRPr="0072500A">
        <w:rPr>
          <w:rPrChange w:id="688" w:author="JL" w:date="2016-12-11T14:17:00Z">
            <w:rPr/>
          </w:rPrChange>
        </w:rPr>
        <w:t xml:space="preserve"> </w:t>
      </w:r>
    </w:p>
    <w:p w14:paraId="148176CA" w14:textId="77777777" w:rsidR="003033B1" w:rsidRPr="0072500A" w:rsidRDefault="003033B1" w:rsidP="003033B1">
      <w:pPr>
        <w:autoSpaceDE w:val="0"/>
        <w:autoSpaceDN w:val="0"/>
        <w:adjustRightInd w:val="0"/>
        <w:spacing w:after="0" w:line="240" w:lineRule="auto"/>
        <w:jc w:val="left"/>
        <w:rPr>
          <w:rFonts w:ascii="Consolas" w:hAnsi="Consolas" w:cs="Consolas"/>
          <w:color w:val="000000"/>
          <w:sz w:val="19"/>
          <w:szCs w:val="19"/>
          <w:rPrChange w:id="689" w:author="JL" w:date="2016-12-11T14:17:00Z">
            <w:rPr>
              <w:rFonts w:ascii="Consolas" w:hAnsi="Consolas" w:cs="Consolas"/>
              <w:color w:val="000000"/>
              <w:sz w:val="19"/>
              <w:szCs w:val="19"/>
              <w:lang w:val="en-CA"/>
            </w:rPr>
          </w:rPrChange>
        </w:rPr>
      </w:pPr>
      <w:r w:rsidRPr="0072500A">
        <w:rPr>
          <w:rFonts w:ascii="Consolas" w:hAnsi="Consolas" w:cs="Consolas"/>
          <w:color w:val="0000FF"/>
          <w:sz w:val="19"/>
          <w:szCs w:val="19"/>
          <w:rPrChange w:id="690" w:author="JL" w:date="2016-12-11T14:17:00Z">
            <w:rPr>
              <w:rFonts w:ascii="Consolas" w:hAnsi="Consolas" w:cs="Consolas"/>
              <w:color w:val="0000FF"/>
              <w:sz w:val="19"/>
              <w:szCs w:val="19"/>
              <w:lang w:val="en-CA"/>
            </w:rPr>
          </w:rPrChange>
        </w:rPr>
        <w:t>&lt;</w:t>
      </w:r>
      <w:r w:rsidRPr="0072500A">
        <w:rPr>
          <w:rFonts w:ascii="Consolas" w:hAnsi="Consolas" w:cs="Consolas"/>
          <w:color w:val="A31515"/>
          <w:sz w:val="19"/>
          <w:szCs w:val="19"/>
          <w:rPrChange w:id="691" w:author="JL" w:date="2016-12-11T14:17:00Z">
            <w:rPr>
              <w:rFonts w:ascii="Consolas" w:hAnsi="Consolas" w:cs="Consolas"/>
              <w:color w:val="A31515"/>
              <w:sz w:val="19"/>
              <w:szCs w:val="19"/>
              <w:lang w:val="en-CA"/>
            </w:rPr>
          </w:rPrChange>
        </w:rPr>
        <w:t>connectionStrings</w:t>
      </w:r>
      <w:r w:rsidRPr="0072500A">
        <w:rPr>
          <w:rFonts w:ascii="Consolas" w:hAnsi="Consolas" w:cs="Consolas"/>
          <w:color w:val="0000FF"/>
          <w:sz w:val="19"/>
          <w:szCs w:val="19"/>
          <w:rPrChange w:id="692" w:author="JL" w:date="2016-12-11T14:17:00Z">
            <w:rPr>
              <w:rFonts w:ascii="Consolas" w:hAnsi="Consolas" w:cs="Consolas"/>
              <w:color w:val="0000FF"/>
              <w:sz w:val="19"/>
              <w:szCs w:val="19"/>
              <w:lang w:val="en-CA"/>
            </w:rPr>
          </w:rPrChange>
        </w:rPr>
        <w:t>&gt;</w:t>
      </w:r>
    </w:p>
    <w:p w14:paraId="45B6E58B" w14:textId="77777777" w:rsidR="003033B1" w:rsidRPr="0072500A" w:rsidRDefault="003033B1" w:rsidP="003033B1">
      <w:pPr>
        <w:autoSpaceDE w:val="0"/>
        <w:autoSpaceDN w:val="0"/>
        <w:adjustRightInd w:val="0"/>
        <w:spacing w:after="0" w:line="240" w:lineRule="auto"/>
        <w:jc w:val="left"/>
        <w:rPr>
          <w:rFonts w:ascii="Consolas" w:hAnsi="Consolas" w:cs="Consolas"/>
          <w:color w:val="000000"/>
          <w:sz w:val="19"/>
          <w:szCs w:val="19"/>
          <w:rPrChange w:id="693" w:author="JL" w:date="2016-12-11T14:17:00Z">
            <w:rPr>
              <w:rFonts w:ascii="Consolas" w:hAnsi="Consolas" w:cs="Consolas"/>
              <w:color w:val="000000"/>
              <w:sz w:val="19"/>
              <w:szCs w:val="19"/>
              <w:lang w:val="en-CA"/>
            </w:rPr>
          </w:rPrChange>
        </w:rPr>
      </w:pPr>
      <w:r w:rsidRPr="0072500A">
        <w:rPr>
          <w:rFonts w:ascii="Consolas" w:hAnsi="Consolas" w:cs="Consolas"/>
          <w:color w:val="0000FF"/>
          <w:sz w:val="19"/>
          <w:szCs w:val="19"/>
          <w:rPrChange w:id="694" w:author="JL" w:date="2016-12-11T14:17:00Z">
            <w:rPr>
              <w:rFonts w:ascii="Consolas" w:hAnsi="Consolas" w:cs="Consolas"/>
              <w:color w:val="0000FF"/>
              <w:sz w:val="19"/>
              <w:szCs w:val="19"/>
              <w:lang w:val="en-CA"/>
            </w:rPr>
          </w:rPrChange>
        </w:rPr>
        <w:t xml:space="preserve">  &lt;</w:t>
      </w:r>
      <w:r w:rsidRPr="0072500A">
        <w:rPr>
          <w:rFonts w:ascii="Consolas" w:hAnsi="Consolas" w:cs="Consolas"/>
          <w:color w:val="A31515"/>
          <w:sz w:val="19"/>
          <w:szCs w:val="19"/>
          <w:rPrChange w:id="695" w:author="JL" w:date="2016-12-11T14:17:00Z">
            <w:rPr>
              <w:rFonts w:ascii="Consolas" w:hAnsi="Consolas" w:cs="Consolas"/>
              <w:color w:val="A31515"/>
              <w:sz w:val="19"/>
              <w:szCs w:val="19"/>
              <w:lang w:val="en-CA"/>
            </w:rPr>
          </w:rPrChange>
        </w:rPr>
        <w:t>add</w:t>
      </w:r>
      <w:r w:rsidRPr="0072500A">
        <w:rPr>
          <w:rFonts w:ascii="Consolas" w:hAnsi="Consolas" w:cs="Consolas"/>
          <w:color w:val="0000FF"/>
          <w:sz w:val="19"/>
          <w:szCs w:val="19"/>
          <w:rPrChange w:id="696" w:author="JL" w:date="2016-12-11T14:17:00Z">
            <w:rPr>
              <w:rFonts w:ascii="Consolas" w:hAnsi="Consolas" w:cs="Consolas"/>
              <w:color w:val="0000FF"/>
              <w:sz w:val="19"/>
              <w:szCs w:val="19"/>
              <w:lang w:val="en-CA"/>
            </w:rPr>
          </w:rPrChange>
        </w:rPr>
        <w:t xml:space="preserve"> </w:t>
      </w:r>
      <w:r w:rsidRPr="0072500A">
        <w:rPr>
          <w:rFonts w:ascii="Consolas" w:hAnsi="Consolas" w:cs="Consolas"/>
          <w:color w:val="FF0000"/>
          <w:sz w:val="19"/>
          <w:szCs w:val="19"/>
          <w:rPrChange w:id="697" w:author="JL" w:date="2016-12-11T14:17:00Z">
            <w:rPr>
              <w:rFonts w:ascii="Consolas" w:hAnsi="Consolas" w:cs="Consolas"/>
              <w:color w:val="FF0000"/>
              <w:sz w:val="19"/>
              <w:szCs w:val="19"/>
              <w:lang w:val="en-CA"/>
            </w:rPr>
          </w:rPrChange>
        </w:rPr>
        <w:t>name</w:t>
      </w:r>
      <w:r w:rsidRPr="0072500A">
        <w:rPr>
          <w:rFonts w:ascii="Consolas" w:hAnsi="Consolas" w:cs="Consolas"/>
          <w:color w:val="0000FF"/>
          <w:sz w:val="19"/>
          <w:szCs w:val="19"/>
          <w:rPrChange w:id="698" w:author="JL" w:date="2016-12-11T14:17:00Z">
            <w:rPr>
              <w:rFonts w:ascii="Consolas" w:hAnsi="Consolas" w:cs="Consolas"/>
              <w:color w:val="0000FF"/>
              <w:sz w:val="19"/>
              <w:szCs w:val="19"/>
              <w:lang w:val="en-CA"/>
            </w:rPr>
          </w:rPrChange>
        </w:rPr>
        <w:t>=</w:t>
      </w:r>
      <w:r w:rsidRPr="0072500A">
        <w:rPr>
          <w:rFonts w:ascii="Consolas" w:hAnsi="Consolas" w:cs="Consolas"/>
          <w:color w:val="000000"/>
          <w:sz w:val="19"/>
          <w:szCs w:val="19"/>
          <w:rPrChange w:id="699" w:author="JL" w:date="2016-12-11T14:17:00Z">
            <w:rPr>
              <w:rFonts w:ascii="Consolas" w:hAnsi="Consolas" w:cs="Consolas"/>
              <w:color w:val="000000"/>
              <w:sz w:val="19"/>
              <w:szCs w:val="19"/>
              <w:lang w:val="en-CA"/>
            </w:rPr>
          </w:rPrChange>
        </w:rPr>
        <w:t>"</w:t>
      </w:r>
      <w:r w:rsidRPr="0072500A">
        <w:rPr>
          <w:rFonts w:ascii="Consolas" w:hAnsi="Consolas" w:cs="Consolas"/>
          <w:color w:val="0000FF"/>
          <w:sz w:val="19"/>
          <w:szCs w:val="19"/>
          <w:rPrChange w:id="700" w:author="JL" w:date="2016-12-11T14:17:00Z">
            <w:rPr>
              <w:rFonts w:ascii="Consolas" w:hAnsi="Consolas" w:cs="Consolas"/>
              <w:color w:val="0000FF"/>
              <w:sz w:val="19"/>
              <w:szCs w:val="19"/>
              <w:lang w:val="en-CA"/>
            </w:rPr>
          </w:rPrChange>
        </w:rPr>
        <w:t>BddContext</w:t>
      </w:r>
      <w:r w:rsidRPr="0072500A">
        <w:rPr>
          <w:rFonts w:ascii="Consolas" w:hAnsi="Consolas" w:cs="Consolas"/>
          <w:color w:val="000000"/>
          <w:sz w:val="19"/>
          <w:szCs w:val="19"/>
          <w:rPrChange w:id="701" w:author="JL" w:date="2016-12-11T14:17:00Z">
            <w:rPr>
              <w:rFonts w:ascii="Consolas" w:hAnsi="Consolas" w:cs="Consolas"/>
              <w:color w:val="000000"/>
              <w:sz w:val="19"/>
              <w:szCs w:val="19"/>
              <w:lang w:val="en-CA"/>
            </w:rPr>
          </w:rPrChange>
        </w:rPr>
        <w:t>"</w:t>
      </w:r>
      <w:r w:rsidRPr="0072500A">
        <w:rPr>
          <w:rFonts w:ascii="Consolas" w:hAnsi="Consolas" w:cs="Consolas"/>
          <w:color w:val="0000FF"/>
          <w:sz w:val="19"/>
          <w:szCs w:val="19"/>
          <w:rPrChange w:id="702" w:author="JL" w:date="2016-12-11T14:17:00Z">
            <w:rPr>
              <w:rFonts w:ascii="Consolas" w:hAnsi="Consolas" w:cs="Consolas"/>
              <w:color w:val="0000FF"/>
              <w:sz w:val="19"/>
              <w:szCs w:val="19"/>
              <w:lang w:val="en-CA"/>
            </w:rPr>
          </w:rPrChange>
        </w:rPr>
        <w:t xml:space="preserve"> </w:t>
      </w:r>
      <w:r w:rsidRPr="0072500A">
        <w:rPr>
          <w:rFonts w:ascii="Consolas" w:hAnsi="Consolas" w:cs="Consolas"/>
          <w:color w:val="FF0000"/>
          <w:sz w:val="19"/>
          <w:szCs w:val="19"/>
          <w:rPrChange w:id="703" w:author="JL" w:date="2016-12-11T14:17:00Z">
            <w:rPr>
              <w:rFonts w:ascii="Consolas" w:hAnsi="Consolas" w:cs="Consolas"/>
              <w:color w:val="FF0000"/>
              <w:sz w:val="19"/>
              <w:szCs w:val="19"/>
              <w:lang w:val="en-CA"/>
            </w:rPr>
          </w:rPrChange>
        </w:rPr>
        <w:t>providerName</w:t>
      </w:r>
      <w:r w:rsidRPr="0072500A">
        <w:rPr>
          <w:rFonts w:ascii="Consolas" w:hAnsi="Consolas" w:cs="Consolas"/>
          <w:color w:val="0000FF"/>
          <w:sz w:val="19"/>
          <w:szCs w:val="19"/>
          <w:rPrChange w:id="704" w:author="JL" w:date="2016-12-11T14:17:00Z">
            <w:rPr>
              <w:rFonts w:ascii="Consolas" w:hAnsi="Consolas" w:cs="Consolas"/>
              <w:color w:val="0000FF"/>
              <w:sz w:val="19"/>
              <w:szCs w:val="19"/>
              <w:lang w:val="en-CA"/>
            </w:rPr>
          </w:rPrChange>
        </w:rPr>
        <w:t>=</w:t>
      </w:r>
      <w:r w:rsidRPr="0072500A">
        <w:rPr>
          <w:rFonts w:ascii="Consolas" w:hAnsi="Consolas" w:cs="Consolas"/>
          <w:color w:val="000000"/>
          <w:sz w:val="19"/>
          <w:szCs w:val="19"/>
          <w:rPrChange w:id="705" w:author="JL" w:date="2016-12-11T14:17:00Z">
            <w:rPr>
              <w:rFonts w:ascii="Consolas" w:hAnsi="Consolas" w:cs="Consolas"/>
              <w:color w:val="000000"/>
              <w:sz w:val="19"/>
              <w:szCs w:val="19"/>
              <w:lang w:val="en-CA"/>
            </w:rPr>
          </w:rPrChange>
        </w:rPr>
        <w:t>"</w:t>
      </w:r>
      <w:r w:rsidRPr="0072500A">
        <w:rPr>
          <w:rFonts w:ascii="Consolas" w:hAnsi="Consolas" w:cs="Consolas"/>
          <w:color w:val="0000FF"/>
          <w:sz w:val="19"/>
          <w:szCs w:val="19"/>
          <w:rPrChange w:id="706" w:author="JL" w:date="2016-12-11T14:17:00Z">
            <w:rPr>
              <w:rFonts w:ascii="Consolas" w:hAnsi="Consolas" w:cs="Consolas"/>
              <w:color w:val="0000FF"/>
              <w:sz w:val="19"/>
              <w:szCs w:val="19"/>
              <w:lang w:val="en-CA"/>
            </w:rPr>
          </w:rPrChange>
        </w:rPr>
        <w:t>System.Data.SqlClient</w:t>
      </w:r>
      <w:r w:rsidRPr="0072500A">
        <w:rPr>
          <w:rFonts w:ascii="Consolas" w:hAnsi="Consolas" w:cs="Consolas"/>
          <w:color w:val="000000"/>
          <w:sz w:val="19"/>
          <w:szCs w:val="19"/>
          <w:rPrChange w:id="707" w:author="JL" w:date="2016-12-11T14:17:00Z">
            <w:rPr>
              <w:rFonts w:ascii="Consolas" w:hAnsi="Consolas" w:cs="Consolas"/>
              <w:color w:val="000000"/>
              <w:sz w:val="19"/>
              <w:szCs w:val="19"/>
              <w:lang w:val="en-CA"/>
            </w:rPr>
          </w:rPrChange>
        </w:rPr>
        <w:t>"</w:t>
      </w:r>
      <w:r w:rsidRPr="0072500A">
        <w:rPr>
          <w:rFonts w:ascii="Consolas" w:hAnsi="Consolas" w:cs="Consolas"/>
          <w:color w:val="0000FF"/>
          <w:sz w:val="19"/>
          <w:szCs w:val="19"/>
          <w:rPrChange w:id="708" w:author="JL" w:date="2016-12-11T14:17:00Z">
            <w:rPr>
              <w:rFonts w:ascii="Consolas" w:hAnsi="Consolas" w:cs="Consolas"/>
              <w:color w:val="0000FF"/>
              <w:sz w:val="19"/>
              <w:szCs w:val="19"/>
              <w:lang w:val="en-CA"/>
            </w:rPr>
          </w:rPrChange>
        </w:rPr>
        <w:t xml:space="preserve"> </w:t>
      </w:r>
      <w:r w:rsidRPr="0072500A">
        <w:rPr>
          <w:rFonts w:ascii="Consolas" w:hAnsi="Consolas" w:cs="Consolas"/>
          <w:color w:val="FF0000"/>
          <w:sz w:val="19"/>
          <w:szCs w:val="19"/>
          <w:rPrChange w:id="709" w:author="JL" w:date="2016-12-11T14:17:00Z">
            <w:rPr>
              <w:rFonts w:ascii="Consolas" w:hAnsi="Consolas" w:cs="Consolas"/>
              <w:color w:val="FF0000"/>
              <w:sz w:val="19"/>
              <w:szCs w:val="19"/>
              <w:lang w:val="en-CA"/>
            </w:rPr>
          </w:rPrChange>
        </w:rPr>
        <w:t>connectionString</w:t>
      </w:r>
      <w:r w:rsidRPr="0072500A">
        <w:rPr>
          <w:rFonts w:ascii="Consolas" w:hAnsi="Consolas" w:cs="Consolas"/>
          <w:color w:val="0000FF"/>
          <w:sz w:val="19"/>
          <w:szCs w:val="19"/>
          <w:rPrChange w:id="710" w:author="JL" w:date="2016-12-11T14:17:00Z">
            <w:rPr>
              <w:rFonts w:ascii="Consolas" w:hAnsi="Consolas" w:cs="Consolas"/>
              <w:color w:val="0000FF"/>
              <w:sz w:val="19"/>
              <w:szCs w:val="19"/>
              <w:lang w:val="en-CA"/>
            </w:rPr>
          </w:rPrChange>
        </w:rPr>
        <w:t>=</w:t>
      </w:r>
      <w:r w:rsidRPr="0072500A">
        <w:rPr>
          <w:rFonts w:ascii="Consolas" w:hAnsi="Consolas" w:cs="Consolas"/>
          <w:color w:val="000000"/>
          <w:sz w:val="19"/>
          <w:szCs w:val="19"/>
          <w:rPrChange w:id="711" w:author="JL" w:date="2016-12-11T14:17:00Z">
            <w:rPr>
              <w:rFonts w:ascii="Consolas" w:hAnsi="Consolas" w:cs="Consolas"/>
              <w:color w:val="000000"/>
              <w:sz w:val="19"/>
              <w:szCs w:val="19"/>
              <w:lang w:val="en-CA"/>
            </w:rPr>
          </w:rPrChange>
        </w:rPr>
        <w:t>"</w:t>
      </w:r>
      <w:r w:rsidRPr="0072500A">
        <w:rPr>
          <w:rFonts w:ascii="Consolas" w:hAnsi="Consolas" w:cs="Consolas"/>
          <w:color w:val="0000FF"/>
          <w:sz w:val="19"/>
          <w:szCs w:val="19"/>
          <w:rPrChange w:id="712" w:author="JL" w:date="2016-12-11T14:17:00Z">
            <w:rPr>
              <w:rFonts w:ascii="Consolas" w:hAnsi="Consolas" w:cs="Consolas"/>
              <w:color w:val="0000FF"/>
              <w:sz w:val="19"/>
              <w:szCs w:val="19"/>
              <w:lang w:val="en-CA"/>
            </w:rPr>
          </w:rPrChange>
        </w:rPr>
        <w:t>Data Source=(localdb)\mssqllocaldb;Initial Catalog=</w:t>
      </w:r>
      <w:r w:rsidRPr="0072500A">
        <w:rPr>
          <w:rFonts w:ascii="Consolas" w:hAnsi="Consolas" w:cs="Consolas"/>
          <w:color w:val="0000FF"/>
          <w:sz w:val="19"/>
          <w:szCs w:val="19"/>
          <w:highlight w:val="green"/>
          <w:rPrChange w:id="713" w:author="JL" w:date="2016-12-11T14:17:00Z">
            <w:rPr>
              <w:rFonts w:ascii="Consolas" w:hAnsi="Consolas" w:cs="Consolas"/>
              <w:color w:val="0000FF"/>
              <w:sz w:val="19"/>
              <w:szCs w:val="19"/>
              <w:highlight w:val="green"/>
              <w:lang w:val="en-CA"/>
            </w:rPr>
          </w:rPrChange>
        </w:rPr>
        <w:t>WEB_APP_C2T3</w:t>
      </w:r>
      <w:r w:rsidRPr="0072500A">
        <w:rPr>
          <w:rFonts w:ascii="Consolas" w:hAnsi="Consolas" w:cs="Consolas"/>
          <w:color w:val="0000FF"/>
          <w:sz w:val="19"/>
          <w:szCs w:val="19"/>
          <w:rPrChange w:id="714" w:author="JL" w:date="2016-12-11T14:17:00Z">
            <w:rPr>
              <w:rFonts w:ascii="Consolas" w:hAnsi="Consolas" w:cs="Consolas"/>
              <w:color w:val="0000FF"/>
              <w:sz w:val="19"/>
              <w:szCs w:val="19"/>
              <w:lang w:val="en-CA"/>
            </w:rPr>
          </w:rPrChange>
        </w:rPr>
        <w:t>.Models.BddContext;Integrated Security=True;MultipleActiveResultSets=True;Application Name=EntityFrameworkMUE</w:t>
      </w:r>
      <w:r w:rsidRPr="0072500A">
        <w:rPr>
          <w:rFonts w:ascii="Consolas" w:hAnsi="Consolas" w:cs="Consolas"/>
          <w:color w:val="000000"/>
          <w:sz w:val="19"/>
          <w:szCs w:val="19"/>
          <w:rPrChange w:id="715" w:author="JL" w:date="2016-12-11T14:17:00Z">
            <w:rPr>
              <w:rFonts w:ascii="Consolas" w:hAnsi="Consolas" w:cs="Consolas"/>
              <w:color w:val="000000"/>
              <w:sz w:val="19"/>
              <w:szCs w:val="19"/>
              <w:lang w:val="en-CA"/>
            </w:rPr>
          </w:rPrChange>
        </w:rPr>
        <w:t>"</w:t>
      </w:r>
      <w:r w:rsidRPr="0072500A">
        <w:rPr>
          <w:rFonts w:ascii="Consolas" w:hAnsi="Consolas" w:cs="Consolas"/>
          <w:color w:val="0000FF"/>
          <w:sz w:val="19"/>
          <w:szCs w:val="19"/>
          <w:rPrChange w:id="716" w:author="JL" w:date="2016-12-11T14:17:00Z">
            <w:rPr>
              <w:rFonts w:ascii="Consolas" w:hAnsi="Consolas" w:cs="Consolas"/>
              <w:color w:val="0000FF"/>
              <w:sz w:val="19"/>
              <w:szCs w:val="19"/>
              <w:lang w:val="en-CA"/>
            </w:rPr>
          </w:rPrChange>
        </w:rPr>
        <w:t xml:space="preserve"> /&gt;</w:t>
      </w:r>
    </w:p>
    <w:p w14:paraId="1490EE40" w14:textId="77777777" w:rsidR="003033B1" w:rsidRPr="0072500A" w:rsidRDefault="003033B1" w:rsidP="003033B1">
      <w:pPr>
        <w:autoSpaceDE w:val="0"/>
        <w:autoSpaceDN w:val="0"/>
        <w:adjustRightInd w:val="0"/>
        <w:spacing w:after="0" w:line="240" w:lineRule="auto"/>
        <w:jc w:val="left"/>
        <w:rPr>
          <w:rFonts w:ascii="Consolas" w:hAnsi="Consolas" w:cs="Consolas"/>
          <w:color w:val="000000"/>
          <w:sz w:val="19"/>
          <w:szCs w:val="19"/>
          <w:rPrChange w:id="717" w:author="JL" w:date="2016-12-11T14:17:00Z">
            <w:rPr>
              <w:rFonts w:ascii="Consolas" w:hAnsi="Consolas" w:cs="Consolas"/>
              <w:color w:val="000000"/>
              <w:sz w:val="19"/>
              <w:szCs w:val="19"/>
            </w:rPr>
          </w:rPrChange>
        </w:rPr>
      </w:pPr>
      <w:r w:rsidRPr="0072500A">
        <w:rPr>
          <w:rFonts w:ascii="Consolas" w:hAnsi="Consolas" w:cs="Consolas"/>
          <w:color w:val="0000FF"/>
          <w:sz w:val="19"/>
          <w:szCs w:val="19"/>
          <w:rPrChange w:id="718" w:author="JL" w:date="2016-12-11T14:17:00Z">
            <w:rPr>
              <w:rFonts w:ascii="Consolas" w:hAnsi="Consolas" w:cs="Consolas"/>
              <w:color w:val="0000FF"/>
              <w:sz w:val="19"/>
              <w:szCs w:val="19"/>
            </w:rPr>
          </w:rPrChange>
        </w:rPr>
        <w:t>&lt;/</w:t>
      </w:r>
      <w:r w:rsidRPr="0072500A">
        <w:rPr>
          <w:rFonts w:ascii="Consolas" w:hAnsi="Consolas" w:cs="Consolas"/>
          <w:color w:val="A31515"/>
          <w:sz w:val="19"/>
          <w:szCs w:val="19"/>
          <w:rPrChange w:id="719" w:author="JL" w:date="2016-12-11T14:17:00Z">
            <w:rPr>
              <w:rFonts w:ascii="Consolas" w:hAnsi="Consolas" w:cs="Consolas"/>
              <w:color w:val="A31515"/>
              <w:sz w:val="19"/>
              <w:szCs w:val="19"/>
            </w:rPr>
          </w:rPrChange>
        </w:rPr>
        <w:t>connectionStrings</w:t>
      </w:r>
      <w:r w:rsidRPr="0072500A">
        <w:rPr>
          <w:rFonts w:ascii="Consolas" w:hAnsi="Consolas" w:cs="Consolas"/>
          <w:color w:val="0000FF"/>
          <w:sz w:val="19"/>
          <w:szCs w:val="19"/>
          <w:rPrChange w:id="720" w:author="JL" w:date="2016-12-11T14:17:00Z">
            <w:rPr>
              <w:rFonts w:ascii="Consolas" w:hAnsi="Consolas" w:cs="Consolas"/>
              <w:color w:val="0000FF"/>
              <w:sz w:val="19"/>
              <w:szCs w:val="19"/>
            </w:rPr>
          </w:rPrChange>
        </w:rPr>
        <w:t>&gt;</w:t>
      </w:r>
    </w:p>
    <w:p w14:paraId="62245FF5" w14:textId="77777777" w:rsidR="00A81EDB" w:rsidRPr="0072500A" w:rsidRDefault="00A81EDB" w:rsidP="00D805DF">
      <w:pPr>
        <w:rPr>
          <w:rPrChange w:id="721" w:author="JL" w:date="2016-12-11T14:17:00Z">
            <w:rPr/>
          </w:rPrChange>
        </w:rPr>
      </w:pPr>
    </w:p>
    <w:p w14:paraId="2882126C" w14:textId="4642898A" w:rsidR="00AB476F" w:rsidRPr="0072500A" w:rsidRDefault="00A30482" w:rsidP="00A44BDB">
      <w:pPr>
        <w:pStyle w:val="Heading1"/>
        <w:rPr>
          <w:lang w:val="fr-CA"/>
          <w:rPrChange w:id="722" w:author="JL" w:date="2016-12-11T14:17:00Z">
            <w:rPr/>
          </w:rPrChange>
        </w:rPr>
      </w:pPr>
      <w:r w:rsidRPr="0072500A">
        <w:rPr>
          <w:lang w:val="fr-CA"/>
          <w:rPrChange w:id="723" w:author="JL" w:date="2016-12-11T14:17:00Z">
            <w:rPr/>
          </w:rPrChange>
        </w:rPr>
        <w:lastRenderedPageBreak/>
        <w:t>Étude relative au projet</w:t>
      </w:r>
    </w:p>
    <w:p w14:paraId="2109799A" w14:textId="08BF7260" w:rsidR="00A81EDB" w:rsidRPr="0072500A" w:rsidRDefault="00A81EDB" w:rsidP="00A81EDB">
      <w:pPr>
        <w:pStyle w:val="Heading2"/>
        <w:rPr>
          <w:rPrChange w:id="724" w:author="JL" w:date="2016-12-11T14:17:00Z">
            <w:rPr/>
          </w:rPrChange>
        </w:rPr>
      </w:pPr>
      <w:r w:rsidRPr="0072500A">
        <w:rPr>
          <w:rPrChange w:id="725" w:author="JL" w:date="2016-12-11T14:17:00Z">
            <w:rPr/>
          </w:rPrChange>
        </w:rPr>
        <w:t>Étude de faisabilité technique</w:t>
      </w:r>
    </w:p>
    <w:p w14:paraId="038ABD8D" w14:textId="3E10A8E1" w:rsidR="00F15605" w:rsidRPr="0072500A" w:rsidRDefault="00F15605" w:rsidP="00A44BDB">
      <w:pPr>
        <w:pStyle w:val="Heading3"/>
        <w:rPr>
          <w:rPrChange w:id="726" w:author="JL" w:date="2016-12-11T14:17:00Z">
            <w:rPr/>
          </w:rPrChange>
        </w:rPr>
      </w:pPr>
      <w:r w:rsidRPr="0072500A">
        <w:rPr>
          <w:rPrChange w:id="727" w:author="JL" w:date="2016-12-11T14:17:00Z">
            <w:rPr/>
          </w:rPrChange>
        </w:rPr>
        <w:t xml:space="preserve"> Interface permettant d’afficher les champs suivant : coordonnées GPS (latitude et longitude), température ambiante, luminosité ambiante et l’intensité du signal cellulaire (RSSI).</w:t>
      </w:r>
    </w:p>
    <w:p w14:paraId="7C966AF7" w14:textId="181FE8F1" w:rsidR="00F15605" w:rsidRPr="0072500A" w:rsidRDefault="00F15605" w:rsidP="00F15605">
      <w:pPr>
        <w:rPr>
          <w:rPrChange w:id="728" w:author="JL" w:date="2016-12-11T14:17:00Z">
            <w:rPr/>
          </w:rPrChange>
        </w:rPr>
      </w:pPr>
      <w:r w:rsidRPr="0072500A">
        <w:rPr>
          <w:rPrChange w:id="729" w:author="JL" w:date="2016-12-11T14:17:00Z">
            <w:rPr/>
          </w:rPrChange>
        </w:rPr>
        <w:t xml:space="preserve">Toutes ces informations sont accessibles depuis un appareil mobile, cependant, le navigateur internet ne permet pas l’accès à toutes ces données. Une application </w:t>
      </w:r>
      <w:r w:rsidR="00C5403A" w:rsidRPr="0072500A">
        <w:rPr>
          <w:rPrChange w:id="730" w:author="JL" w:date="2016-12-11T14:17:00Z">
            <w:rPr/>
          </w:rPrChange>
        </w:rPr>
        <w:t xml:space="preserve">native </w:t>
      </w:r>
      <w:r w:rsidRPr="0072500A">
        <w:rPr>
          <w:rPrChange w:id="731" w:author="JL" w:date="2016-12-11T14:17:00Z">
            <w:rPr/>
          </w:rPrChange>
        </w:rPr>
        <w:t>mobile</w:t>
      </w:r>
      <w:r w:rsidR="000D148C" w:rsidRPr="0072500A">
        <w:rPr>
          <w:rPrChange w:id="732" w:author="JL" w:date="2016-12-11T14:17:00Z">
            <w:rPr/>
          </w:rPrChange>
        </w:rPr>
        <w:t xml:space="preserve">, </w:t>
      </w:r>
      <w:r w:rsidRPr="0072500A">
        <w:rPr>
          <w:rPrChange w:id="733" w:author="JL" w:date="2016-12-11T14:17:00Z">
            <w:rPr/>
          </w:rPrChange>
        </w:rPr>
        <w:t>développée grâce à Android ou Xamarin</w:t>
      </w:r>
      <w:r w:rsidR="000D148C" w:rsidRPr="0072500A">
        <w:rPr>
          <w:rPrChange w:id="734" w:author="JL" w:date="2016-12-11T14:17:00Z">
            <w:rPr/>
          </w:rPrChange>
        </w:rPr>
        <w:t>,</w:t>
      </w:r>
      <w:r w:rsidRPr="0072500A">
        <w:rPr>
          <w:rPrChange w:id="735" w:author="JL" w:date="2016-12-11T14:17:00Z">
            <w:rPr/>
          </w:rPrChange>
        </w:rPr>
        <w:t xml:space="preserve"> serait plus appropriée pour cette tâche.</w:t>
      </w:r>
    </w:p>
    <w:p w14:paraId="31926E08" w14:textId="77777777" w:rsidR="00F15605" w:rsidRPr="0072500A" w:rsidRDefault="00F15605" w:rsidP="00A44BDB">
      <w:pPr>
        <w:pStyle w:val="Heading3"/>
        <w:rPr>
          <w:rPrChange w:id="736" w:author="JL" w:date="2016-12-11T14:17:00Z">
            <w:rPr/>
          </w:rPrChange>
        </w:rPr>
      </w:pPr>
      <w:r w:rsidRPr="0072500A">
        <w:rPr>
          <w:rPrChange w:id="737" w:author="JL" w:date="2016-12-11T14:17:00Z">
            <w:rPr/>
          </w:rPrChange>
        </w:rPr>
        <w:t>Extraire la luminosité ambiante de la base de données, et l’afficher.</w:t>
      </w:r>
    </w:p>
    <w:p w14:paraId="5993FCC0" w14:textId="1C8A5DE2" w:rsidR="00F15605" w:rsidRPr="0072500A" w:rsidRDefault="00431C03" w:rsidP="00F15605">
      <w:pPr>
        <w:rPr>
          <w:rPrChange w:id="738" w:author="JL" w:date="2016-12-11T14:17:00Z">
            <w:rPr/>
          </w:rPrChange>
        </w:rPr>
      </w:pPr>
      <w:r w:rsidRPr="0072500A">
        <w:rPr>
          <w:rPrChange w:id="739" w:author="JL" w:date="2016-12-11T14:17:00Z">
            <w:rPr/>
          </w:rPrChange>
        </w:rPr>
        <w:t>La lecture de données enregistrées sur une base de données ne pose aucun obstacle au développement de l’application.</w:t>
      </w:r>
    </w:p>
    <w:p w14:paraId="667B9E93" w14:textId="3FD5EEB1" w:rsidR="00C5403A" w:rsidRPr="0072500A" w:rsidRDefault="00C5403A" w:rsidP="00A44BDB">
      <w:pPr>
        <w:pStyle w:val="Heading3"/>
        <w:rPr>
          <w:rPrChange w:id="740" w:author="JL" w:date="2016-12-11T14:17:00Z">
            <w:rPr/>
          </w:rPrChange>
        </w:rPr>
      </w:pPr>
      <w:bookmarkStart w:id="741" w:name="_Ref465426591"/>
      <w:r w:rsidRPr="0072500A">
        <w:rPr>
          <w:rPrChange w:id="742" w:author="JL" w:date="2016-12-11T14:17:00Z">
            <w:rPr/>
          </w:rPrChange>
        </w:rPr>
        <w:t>Contrôler un composant physique du périphérique mobile</w:t>
      </w:r>
      <w:bookmarkEnd w:id="741"/>
    </w:p>
    <w:p w14:paraId="448BBCC7" w14:textId="3A2025CF" w:rsidR="00C5403A" w:rsidRPr="0072500A" w:rsidRDefault="00C5403A" w:rsidP="007A7C99">
      <w:pPr>
        <w:rPr>
          <w:rPrChange w:id="743" w:author="JL" w:date="2016-12-11T14:17:00Z">
            <w:rPr/>
          </w:rPrChange>
        </w:rPr>
      </w:pPr>
      <w:r w:rsidRPr="0072500A">
        <w:rPr>
          <w:rPrChange w:id="744" w:author="JL" w:date="2016-12-11T14:17:00Z">
            <w:rPr/>
          </w:rPrChange>
        </w:rPr>
        <w:t>Une application Web mobile ne peut pas contrôler un composant physique puisque l’application est exécutée par un navigateur Web qui n’offre pas cette fonctionnalité. Une application native mobile permet de contrôler un composant physique. Une solution hybride Web et native pourrait être une alternative fonctionnelle.</w:t>
      </w:r>
    </w:p>
    <w:p w14:paraId="1D543568" w14:textId="77777777" w:rsidR="00A81EDB" w:rsidRPr="0072500A" w:rsidRDefault="00A81EDB" w:rsidP="00A44BDB">
      <w:pPr>
        <w:pStyle w:val="Heading3"/>
        <w:rPr>
          <w:rPrChange w:id="745" w:author="JL" w:date="2016-12-11T14:17:00Z">
            <w:rPr/>
          </w:rPrChange>
        </w:rPr>
      </w:pPr>
      <w:r w:rsidRPr="0072500A">
        <w:rPr>
          <w:rFonts w:cs="Tahoma"/>
          <w:rPrChange w:id="746" w:author="JL" w:date="2016-12-11T14:17:00Z">
            <w:rPr>
              <w:rFonts w:cs="Tahoma"/>
            </w:rPr>
          </w:rPrChange>
        </w:rPr>
        <w:t xml:space="preserve">Contrôler </w:t>
      </w:r>
      <w:r w:rsidRPr="0072500A">
        <w:rPr>
          <w:rPrChange w:id="747" w:author="JL" w:date="2016-12-11T14:17:00Z">
            <w:rPr/>
          </w:rPrChange>
        </w:rPr>
        <w:t>le composant GPS du périphérique mobile</w:t>
      </w:r>
    </w:p>
    <w:p w14:paraId="4291A096" w14:textId="77777777" w:rsidR="00A81EDB" w:rsidRPr="0072500A" w:rsidRDefault="00F15605" w:rsidP="00F15605">
      <w:pPr>
        <w:pStyle w:val="Heading4"/>
        <w:rPr>
          <w:rPrChange w:id="748" w:author="JL" w:date="2016-12-11T14:17:00Z">
            <w:rPr/>
          </w:rPrChange>
        </w:rPr>
      </w:pPr>
      <w:r w:rsidRPr="0072500A">
        <w:rPr>
          <w:rPrChange w:id="749" w:author="JL" w:date="2016-12-11T14:17:00Z">
            <w:rPr/>
          </w:rPrChange>
        </w:rPr>
        <w:t>Extraire les coordonnées GPS à une période d’une seconde, les afficher et les ranger dans la base de données</w:t>
      </w:r>
    </w:p>
    <w:p w14:paraId="67CA711B" w14:textId="028DF37B" w:rsidR="00F15605" w:rsidRPr="0072500A" w:rsidRDefault="00F15605" w:rsidP="00F15605">
      <w:pPr>
        <w:rPr>
          <w:rPrChange w:id="750" w:author="JL" w:date="2016-12-11T14:17:00Z">
            <w:rPr/>
          </w:rPrChange>
        </w:rPr>
      </w:pPr>
      <w:r w:rsidRPr="0072500A">
        <w:rPr>
          <w:rPrChange w:id="751" w:author="JL" w:date="2016-12-11T14:17:00Z">
            <w:rPr/>
          </w:rPrChange>
        </w:rPr>
        <w:t>Cet élément est facilement réalisable sur mobile du moment que le positionnement GPS soit activé au préalable. La position d’un appareil mobile connecté au réseau cellulaire peut être évaluée très précisément dans un rayon allant de 5 à 30 mètres. Le positionnement d’un ordinateur est, cependant, fortement imprécis.</w:t>
      </w:r>
      <w:r w:rsidR="009D65E2" w:rsidRPr="0072500A">
        <w:rPr>
          <w:rPrChange w:id="752" w:author="JL" w:date="2016-12-11T14:17:00Z">
            <w:rPr/>
          </w:rPrChange>
        </w:rPr>
        <w:t xml:space="preserve"> L’outil étudié est Google Maps pour l’instant. </w:t>
      </w:r>
    </w:p>
    <w:p w14:paraId="5C62181C" w14:textId="77777777" w:rsidR="00F15605" w:rsidRPr="0072500A" w:rsidRDefault="00F15605" w:rsidP="00F15605">
      <w:pPr>
        <w:pStyle w:val="Heading4"/>
        <w:rPr>
          <w:rPrChange w:id="753" w:author="JL" w:date="2016-12-11T14:17:00Z">
            <w:rPr/>
          </w:rPrChange>
        </w:rPr>
      </w:pPr>
      <w:r w:rsidRPr="0072500A">
        <w:rPr>
          <w:rPrChange w:id="754" w:author="JL" w:date="2016-12-11T14:17:00Z">
            <w:rPr/>
          </w:rPrChange>
        </w:rPr>
        <w:lastRenderedPageBreak/>
        <w:t>Activer le GPS à l’ouverture de l’application</w:t>
      </w:r>
    </w:p>
    <w:p w14:paraId="3A43DB50" w14:textId="14A08E87" w:rsidR="00F15605" w:rsidRPr="0072500A" w:rsidRDefault="00F15605" w:rsidP="00F15605">
      <w:pPr>
        <w:rPr>
          <w:rPrChange w:id="755" w:author="JL" w:date="2016-12-11T14:17:00Z">
            <w:rPr/>
          </w:rPrChange>
        </w:rPr>
      </w:pPr>
      <w:r w:rsidRPr="0072500A">
        <w:rPr>
          <w:rPrChange w:id="756" w:author="JL" w:date="2016-12-11T14:17:00Z">
            <w:rPr/>
          </w:rPrChange>
        </w:rPr>
        <w:t>Le navigateur web d’un appareil mobile ne peut pas forcer l’appareil à activer le positionnement GPS pour des raisons de sécurité. Il est possible de demander à un utilisateur d’activer le positionnement par le biais d’une application installée, mais pas par le biais d’une application WEB.</w:t>
      </w:r>
      <w:r w:rsidR="00C5403A" w:rsidRPr="0072500A">
        <w:rPr>
          <w:rPrChange w:id="757" w:author="JL" w:date="2016-12-11T14:17:00Z">
            <w:rPr/>
          </w:rPrChange>
        </w:rPr>
        <w:t xml:space="preserve"> Se référer à la section </w:t>
      </w:r>
      <w:r w:rsidR="00C5403A" w:rsidRPr="0072500A">
        <w:rPr>
          <w:rPrChange w:id="758" w:author="JL" w:date="2016-12-11T14:17:00Z">
            <w:rPr/>
          </w:rPrChange>
        </w:rPr>
        <w:fldChar w:fldCharType="begin"/>
      </w:r>
      <w:r w:rsidR="00C5403A" w:rsidRPr="0072500A">
        <w:rPr>
          <w:rPrChange w:id="759" w:author="JL" w:date="2016-12-11T14:17:00Z">
            <w:rPr/>
          </w:rPrChange>
        </w:rPr>
        <w:instrText xml:space="preserve"> REF _Ref465426591 \r \h </w:instrText>
      </w:r>
      <w:r w:rsidR="00C5403A" w:rsidRPr="0072500A">
        <w:rPr>
          <w:rPrChange w:id="760" w:author="JL" w:date="2016-12-11T14:17:00Z">
            <w:rPr/>
          </w:rPrChange>
        </w:rPr>
      </w:r>
      <w:r w:rsidR="00C5403A" w:rsidRPr="0072500A">
        <w:rPr>
          <w:rPrChange w:id="761" w:author="JL" w:date="2016-12-11T14:17:00Z">
            <w:rPr/>
          </w:rPrChange>
        </w:rPr>
        <w:fldChar w:fldCharType="separate"/>
      </w:r>
      <w:r w:rsidR="00C5403A" w:rsidRPr="0072500A">
        <w:rPr>
          <w:rPrChange w:id="762" w:author="JL" w:date="2016-12-11T14:17:00Z">
            <w:rPr/>
          </w:rPrChange>
        </w:rPr>
        <w:t>3.1.3</w:t>
      </w:r>
      <w:r w:rsidR="00C5403A" w:rsidRPr="0072500A">
        <w:rPr>
          <w:rPrChange w:id="763" w:author="JL" w:date="2016-12-11T14:17:00Z">
            <w:rPr/>
          </w:rPrChange>
        </w:rPr>
        <w:fldChar w:fldCharType="end"/>
      </w:r>
      <w:r w:rsidR="00C5403A" w:rsidRPr="0072500A">
        <w:rPr>
          <w:rPrChange w:id="764" w:author="JL" w:date="2016-12-11T14:17:00Z">
            <w:rPr/>
          </w:rPrChange>
        </w:rPr>
        <w:t>.</w:t>
      </w:r>
    </w:p>
    <w:p w14:paraId="5841708A" w14:textId="77777777" w:rsidR="00F15605" w:rsidRPr="0072500A" w:rsidRDefault="00F15605" w:rsidP="00F15605">
      <w:pPr>
        <w:pStyle w:val="Heading4"/>
        <w:rPr>
          <w:rPrChange w:id="765" w:author="JL" w:date="2016-12-11T14:17:00Z">
            <w:rPr/>
          </w:rPrChange>
        </w:rPr>
      </w:pPr>
      <w:r w:rsidRPr="0072500A">
        <w:rPr>
          <w:rPrChange w:id="766" w:author="JL" w:date="2016-12-11T14:17:00Z">
            <w:rPr/>
          </w:rPrChange>
        </w:rPr>
        <w:t>Désactiver le GPS à la fermeture de l’application</w:t>
      </w:r>
    </w:p>
    <w:p w14:paraId="61874E39" w14:textId="57564482" w:rsidR="00F15605" w:rsidRPr="0072500A" w:rsidRDefault="00C5403A" w:rsidP="00F15605">
      <w:pPr>
        <w:rPr>
          <w:rPrChange w:id="767" w:author="JL" w:date="2016-12-11T14:17:00Z">
            <w:rPr/>
          </w:rPrChange>
        </w:rPr>
      </w:pPr>
      <w:r w:rsidRPr="0072500A">
        <w:rPr>
          <w:rPrChange w:id="768" w:author="JL" w:date="2016-12-11T14:17:00Z">
            <w:rPr/>
          </w:rPrChange>
        </w:rPr>
        <w:t xml:space="preserve">Se référer à la section </w:t>
      </w:r>
      <w:r w:rsidRPr="0072500A">
        <w:rPr>
          <w:rPrChange w:id="769" w:author="JL" w:date="2016-12-11T14:17:00Z">
            <w:rPr/>
          </w:rPrChange>
        </w:rPr>
        <w:fldChar w:fldCharType="begin"/>
      </w:r>
      <w:r w:rsidRPr="0072500A">
        <w:rPr>
          <w:rPrChange w:id="770" w:author="JL" w:date="2016-12-11T14:17:00Z">
            <w:rPr/>
          </w:rPrChange>
        </w:rPr>
        <w:instrText xml:space="preserve"> REF _Ref465426591 \r \h </w:instrText>
      </w:r>
      <w:r w:rsidRPr="0072500A">
        <w:rPr>
          <w:rPrChange w:id="771" w:author="JL" w:date="2016-12-11T14:17:00Z">
            <w:rPr/>
          </w:rPrChange>
        </w:rPr>
      </w:r>
      <w:r w:rsidRPr="0072500A">
        <w:rPr>
          <w:rPrChange w:id="772" w:author="JL" w:date="2016-12-11T14:17:00Z">
            <w:rPr/>
          </w:rPrChange>
        </w:rPr>
        <w:fldChar w:fldCharType="separate"/>
      </w:r>
      <w:r w:rsidRPr="0072500A">
        <w:rPr>
          <w:rPrChange w:id="773" w:author="JL" w:date="2016-12-11T14:17:00Z">
            <w:rPr/>
          </w:rPrChange>
        </w:rPr>
        <w:t>3.1.3</w:t>
      </w:r>
      <w:r w:rsidRPr="0072500A">
        <w:rPr>
          <w:rPrChange w:id="774" w:author="JL" w:date="2016-12-11T14:17:00Z">
            <w:rPr/>
          </w:rPrChange>
        </w:rPr>
        <w:fldChar w:fldCharType="end"/>
      </w:r>
      <w:r w:rsidRPr="0072500A">
        <w:rPr>
          <w:rPrChange w:id="775" w:author="JL" w:date="2016-12-11T14:17:00Z">
            <w:rPr/>
          </w:rPrChange>
        </w:rPr>
        <w:t>.</w:t>
      </w:r>
    </w:p>
    <w:p w14:paraId="1ED0D6B9" w14:textId="77777777" w:rsidR="00D42511" w:rsidRPr="0072500A" w:rsidRDefault="00D42511" w:rsidP="00A44BDB">
      <w:pPr>
        <w:pStyle w:val="Heading3"/>
        <w:rPr>
          <w:rPrChange w:id="776" w:author="JL" w:date="2016-12-11T14:17:00Z">
            <w:rPr/>
          </w:rPrChange>
        </w:rPr>
      </w:pPr>
      <w:r w:rsidRPr="0072500A">
        <w:rPr>
          <w:rPrChange w:id="777" w:author="JL" w:date="2016-12-11T14:17:00Z">
            <w:rPr/>
          </w:rPrChange>
        </w:rPr>
        <w:t>Contrôler le composant Bluetooth du périphérique mobile</w:t>
      </w:r>
    </w:p>
    <w:p w14:paraId="4CCA2DE7" w14:textId="44C350A4" w:rsidR="00D42511" w:rsidRPr="0072500A" w:rsidRDefault="00C5403A" w:rsidP="00D42511">
      <w:pPr>
        <w:rPr>
          <w:rPrChange w:id="778" w:author="JL" w:date="2016-12-11T14:17:00Z">
            <w:rPr/>
          </w:rPrChange>
        </w:rPr>
      </w:pPr>
      <w:r w:rsidRPr="0072500A">
        <w:rPr>
          <w:rPrChange w:id="779" w:author="JL" w:date="2016-12-11T14:17:00Z">
            <w:rPr/>
          </w:rPrChange>
        </w:rPr>
        <w:t xml:space="preserve">Se référer à la section </w:t>
      </w:r>
      <w:r w:rsidRPr="0072500A">
        <w:rPr>
          <w:rPrChange w:id="780" w:author="JL" w:date="2016-12-11T14:17:00Z">
            <w:rPr/>
          </w:rPrChange>
        </w:rPr>
        <w:fldChar w:fldCharType="begin"/>
      </w:r>
      <w:r w:rsidRPr="0072500A">
        <w:rPr>
          <w:rPrChange w:id="781" w:author="JL" w:date="2016-12-11T14:17:00Z">
            <w:rPr/>
          </w:rPrChange>
        </w:rPr>
        <w:instrText xml:space="preserve"> REF _Ref465426591 \r \h </w:instrText>
      </w:r>
      <w:r w:rsidRPr="0072500A">
        <w:rPr>
          <w:rPrChange w:id="782" w:author="JL" w:date="2016-12-11T14:17:00Z">
            <w:rPr/>
          </w:rPrChange>
        </w:rPr>
      </w:r>
      <w:r w:rsidRPr="0072500A">
        <w:rPr>
          <w:rPrChange w:id="783" w:author="JL" w:date="2016-12-11T14:17:00Z">
            <w:rPr/>
          </w:rPrChange>
        </w:rPr>
        <w:fldChar w:fldCharType="separate"/>
      </w:r>
      <w:r w:rsidRPr="0072500A">
        <w:rPr>
          <w:rPrChange w:id="784" w:author="JL" w:date="2016-12-11T14:17:00Z">
            <w:rPr/>
          </w:rPrChange>
        </w:rPr>
        <w:t>3.1.3</w:t>
      </w:r>
      <w:r w:rsidRPr="0072500A">
        <w:rPr>
          <w:rPrChange w:id="785" w:author="JL" w:date="2016-12-11T14:17:00Z">
            <w:rPr/>
          </w:rPrChange>
        </w:rPr>
        <w:fldChar w:fldCharType="end"/>
      </w:r>
      <w:r w:rsidRPr="0072500A">
        <w:rPr>
          <w:rPrChange w:id="786" w:author="JL" w:date="2016-12-11T14:17:00Z">
            <w:rPr/>
          </w:rPrChange>
        </w:rPr>
        <w:t xml:space="preserve">. </w:t>
      </w:r>
      <w:r w:rsidR="00D42511" w:rsidRPr="0072500A">
        <w:rPr>
          <w:rPrChange w:id="787" w:author="JL" w:date="2016-12-11T14:17:00Z">
            <w:rPr/>
          </w:rPrChange>
        </w:rPr>
        <w:t xml:space="preserve">L’établissement d’une connexion Bluetooth par un navigateur WEB n’est pas très répandu, cependant Google Chrome propose une fonctionnalité expérimentale sur Mac, Linux, Chrome OS et Android le permettant (Web Bluetooth). </w:t>
      </w:r>
    </w:p>
    <w:p w14:paraId="6918356A" w14:textId="3A6EDE95" w:rsidR="000F5D3A" w:rsidRPr="0072500A" w:rsidRDefault="000F5D3A" w:rsidP="00D42511">
      <w:pPr>
        <w:rPr>
          <w:rPrChange w:id="788" w:author="JL" w:date="2016-12-11T14:17:00Z">
            <w:rPr/>
          </w:rPrChange>
        </w:rPr>
      </w:pPr>
      <w:r w:rsidRPr="0072500A">
        <w:rPr>
          <w:rPrChange w:id="789" w:author="JL" w:date="2016-12-11T14:17:00Z">
            <w:rPr/>
          </w:rPrChange>
        </w:rPr>
        <w:t>FONCTIONNALITÉ EXPÉRIMENTA</w:t>
      </w:r>
      <w:r w:rsidR="00812DE1" w:rsidRPr="0072500A">
        <w:rPr>
          <w:rPrChange w:id="790" w:author="JL" w:date="2016-12-11T14:17:00Z">
            <w:rPr/>
          </w:rPrChange>
        </w:rPr>
        <w:t>L</w:t>
      </w:r>
      <w:r w:rsidRPr="0072500A">
        <w:rPr>
          <w:rPrChange w:id="791" w:author="JL" w:date="2016-12-11T14:17:00Z">
            <w:rPr/>
          </w:rPrChange>
        </w:rPr>
        <w:t>E</w:t>
      </w:r>
    </w:p>
    <w:p w14:paraId="034FE7B0" w14:textId="77777777" w:rsidR="00D42511" w:rsidRPr="0072500A" w:rsidRDefault="00D42511" w:rsidP="00D42511">
      <w:pPr>
        <w:rPr>
          <w:rPrChange w:id="792" w:author="JL" w:date="2016-12-11T14:17:00Z">
            <w:rPr/>
          </w:rPrChange>
        </w:rPr>
      </w:pPr>
      <w:r w:rsidRPr="0072500A">
        <w:rPr>
          <w:rPrChange w:id="793" w:author="JL" w:date="2016-12-11T14:17:00Z">
            <w:rPr/>
          </w:rPrChange>
        </w:rPr>
        <w:t>Pour activer la fonctionnalité :</w:t>
      </w:r>
    </w:p>
    <w:p w14:paraId="2B780C94" w14:textId="77777777" w:rsidR="00D42511" w:rsidRPr="0072500A" w:rsidRDefault="00D42511" w:rsidP="00D42511">
      <w:pPr>
        <w:pStyle w:val="ListParagraph"/>
        <w:rPr>
          <w:rPrChange w:id="794" w:author="JL" w:date="2016-12-11T14:17:00Z">
            <w:rPr/>
          </w:rPrChange>
        </w:rPr>
      </w:pPr>
      <w:r w:rsidRPr="0072500A">
        <w:rPr>
          <w:rPrChange w:id="795" w:author="JL" w:date="2016-12-11T14:17:00Z">
            <w:rPr/>
          </w:rPrChange>
        </w:rPr>
        <w:t>Ouvrir le navigateur Google Chrome</w:t>
      </w:r>
    </w:p>
    <w:p w14:paraId="378741BE" w14:textId="77777777" w:rsidR="00D42511" w:rsidRPr="0072500A" w:rsidRDefault="00D42511" w:rsidP="00D42511">
      <w:pPr>
        <w:pStyle w:val="ListParagraph"/>
        <w:rPr>
          <w:rPrChange w:id="796" w:author="JL" w:date="2016-12-11T14:17:00Z">
            <w:rPr/>
          </w:rPrChange>
        </w:rPr>
      </w:pPr>
      <w:r w:rsidRPr="0072500A">
        <w:rPr>
          <w:rPrChange w:id="797" w:author="JL" w:date="2016-12-11T14:17:00Z">
            <w:rPr/>
          </w:rPrChange>
        </w:rPr>
        <w:t>Taper dans la barre d’URL « chrome://flags/#enable-web-bluetooth»</w:t>
      </w:r>
    </w:p>
    <w:p w14:paraId="5AF1D470" w14:textId="77777777" w:rsidR="00D42511" w:rsidRPr="0072500A" w:rsidRDefault="00D42511" w:rsidP="00D42511">
      <w:pPr>
        <w:pStyle w:val="ListParagraph"/>
        <w:rPr>
          <w:rPrChange w:id="798" w:author="JL" w:date="2016-12-11T14:17:00Z">
            <w:rPr/>
          </w:rPrChange>
        </w:rPr>
      </w:pPr>
      <w:r w:rsidRPr="0072500A">
        <w:rPr>
          <w:rPrChange w:id="799" w:author="JL" w:date="2016-12-11T14:17:00Z">
            <w:rPr/>
          </w:rPrChange>
        </w:rPr>
        <w:t>Cliquer sur « Enable »</w:t>
      </w:r>
    </w:p>
    <w:p w14:paraId="0A6FB24B" w14:textId="77777777" w:rsidR="00D42511" w:rsidRPr="0072500A" w:rsidRDefault="00D42511" w:rsidP="00D42511">
      <w:pPr>
        <w:pStyle w:val="Heading4"/>
        <w:rPr>
          <w:rPrChange w:id="800" w:author="JL" w:date="2016-12-11T14:17:00Z">
            <w:rPr/>
          </w:rPrChange>
        </w:rPr>
      </w:pPr>
      <w:r w:rsidRPr="0072500A">
        <w:rPr>
          <w:rPrChange w:id="801" w:author="JL" w:date="2016-12-11T14:17:00Z">
            <w:rPr/>
          </w:rPrChange>
        </w:rPr>
        <w:t>Établir une connexion avec le capteur Bluetooth</w:t>
      </w:r>
    </w:p>
    <w:p w14:paraId="7A17A668" w14:textId="10B57CDF" w:rsidR="00D42511" w:rsidRPr="0072500A" w:rsidRDefault="00C5403A" w:rsidP="00D42511">
      <w:pPr>
        <w:rPr>
          <w:rPrChange w:id="802" w:author="JL" w:date="2016-12-11T14:17:00Z">
            <w:rPr/>
          </w:rPrChange>
        </w:rPr>
      </w:pPr>
      <w:r w:rsidRPr="0072500A">
        <w:rPr>
          <w:rPrChange w:id="803" w:author="JL" w:date="2016-12-11T14:17:00Z">
            <w:rPr/>
          </w:rPrChange>
        </w:rPr>
        <w:t xml:space="preserve">Se référer à la section </w:t>
      </w:r>
      <w:r w:rsidRPr="0072500A">
        <w:rPr>
          <w:rPrChange w:id="804" w:author="JL" w:date="2016-12-11T14:17:00Z">
            <w:rPr/>
          </w:rPrChange>
        </w:rPr>
        <w:fldChar w:fldCharType="begin"/>
      </w:r>
      <w:r w:rsidRPr="0072500A">
        <w:rPr>
          <w:rPrChange w:id="805" w:author="JL" w:date="2016-12-11T14:17:00Z">
            <w:rPr/>
          </w:rPrChange>
        </w:rPr>
        <w:instrText xml:space="preserve"> REF _Ref465426591 \r \h </w:instrText>
      </w:r>
      <w:r w:rsidRPr="0072500A">
        <w:rPr>
          <w:rPrChange w:id="806" w:author="JL" w:date="2016-12-11T14:17:00Z">
            <w:rPr/>
          </w:rPrChange>
        </w:rPr>
      </w:r>
      <w:r w:rsidRPr="0072500A">
        <w:rPr>
          <w:rPrChange w:id="807" w:author="JL" w:date="2016-12-11T14:17:00Z">
            <w:rPr/>
          </w:rPrChange>
        </w:rPr>
        <w:fldChar w:fldCharType="separate"/>
      </w:r>
      <w:r w:rsidRPr="0072500A">
        <w:rPr>
          <w:rPrChange w:id="808" w:author="JL" w:date="2016-12-11T14:17:00Z">
            <w:rPr/>
          </w:rPrChange>
        </w:rPr>
        <w:t>3.1.3</w:t>
      </w:r>
      <w:r w:rsidRPr="0072500A">
        <w:rPr>
          <w:rPrChange w:id="809" w:author="JL" w:date="2016-12-11T14:17:00Z">
            <w:rPr/>
          </w:rPrChange>
        </w:rPr>
        <w:fldChar w:fldCharType="end"/>
      </w:r>
      <w:r w:rsidRPr="0072500A">
        <w:rPr>
          <w:rPrChange w:id="810" w:author="JL" w:date="2016-12-11T14:17:00Z">
            <w:rPr/>
          </w:rPrChange>
        </w:rPr>
        <w:t>. Aussi p</w:t>
      </w:r>
      <w:r w:rsidR="00D42511" w:rsidRPr="0072500A">
        <w:rPr>
          <w:rPrChange w:id="811" w:author="JL" w:date="2016-12-11T14:17:00Z">
            <w:rPr/>
          </w:rPrChange>
        </w:rPr>
        <w:t>ossible via le navigateur web Google Chrome.</w:t>
      </w:r>
    </w:p>
    <w:p w14:paraId="7857E8B3" w14:textId="77777777" w:rsidR="00D42511" w:rsidRPr="0072500A" w:rsidRDefault="00D42511" w:rsidP="00D42511">
      <w:pPr>
        <w:pStyle w:val="Heading4"/>
        <w:rPr>
          <w:rPrChange w:id="812" w:author="JL" w:date="2016-12-11T14:17:00Z">
            <w:rPr/>
          </w:rPrChange>
        </w:rPr>
      </w:pPr>
      <w:r w:rsidRPr="0072500A">
        <w:rPr>
          <w:rPrChange w:id="813" w:author="JL" w:date="2016-12-11T14:17:00Z">
            <w:rPr/>
          </w:rPrChange>
        </w:rPr>
        <w:t xml:space="preserve"> Extraire la température à la période imposée par le capteur, l’afficher et la ranger dans la base de données</w:t>
      </w:r>
    </w:p>
    <w:p w14:paraId="5F872438" w14:textId="77777777" w:rsidR="00D42511" w:rsidRPr="0072500A" w:rsidRDefault="00D0680C" w:rsidP="00D42511">
      <w:pPr>
        <w:rPr>
          <w:rPrChange w:id="814" w:author="JL" w:date="2016-12-11T14:17:00Z">
            <w:rPr/>
          </w:rPrChange>
        </w:rPr>
      </w:pPr>
      <w:r w:rsidRPr="0072500A">
        <w:rPr>
          <w:rPrChange w:id="815" w:author="JL" w:date="2016-12-11T14:17:00Z">
            <w:rPr/>
          </w:rPrChange>
        </w:rPr>
        <w:t>Possible grâce au Protocole GATT.</w:t>
      </w:r>
    </w:p>
    <w:p w14:paraId="5E8568A9" w14:textId="77777777" w:rsidR="00D0680C" w:rsidRPr="0072500A" w:rsidRDefault="00D0680C" w:rsidP="00D0680C">
      <w:pPr>
        <w:pStyle w:val="Heading4"/>
        <w:rPr>
          <w:rPrChange w:id="816" w:author="JL" w:date="2016-12-11T14:17:00Z">
            <w:rPr/>
          </w:rPrChange>
        </w:rPr>
      </w:pPr>
      <w:r w:rsidRPr="0072500A">
        <w:rPr>
          <w:rPrChange w:id="817" w:author="JL" w:date="2016-12-11T14:17:00Z">
            <w:rPr/>
          </w:rPrChange>
        </w:rPr>
        <w:t>Activer le Bluetooth à l’ouverture de l’application</w:t>
      </w:r>
    </w:p>
    <w:p w14:paraId="3F0CFFF3" w14:textId="1ECE3999" w:rsidR="00D0680C" w:rsidRPr="0072500A" w:rsidRDefault="00D0680C" w:rsidP="00D0680C">
      <w:pPr>
        <w:rPr>
          <w:rPrChange w:id="818" w:author="JL" w:date="2016-12-11T14:17:00Z">
            <w:rPr/>
          </w:rPrChange>
        </w:rPr>
      </w:pPr>
      <w:r w:rsidRPr="0072500A">
        <w:rPr>
          <w:rPrChange w:id="819" w:author="JL" w:date="2016-12-11T14:17:00Z">
            <w:rPr/>
          </w:rPrChange>
        </w:rPr>
        <w:t xml:space="preserve">Impossible </w:t>
      </w:r>
      <w:r w:rsidR="00C5403A" w:rsidRPr="0072500A">
        <w:rPr>
          <w:rPrChange w:id="820" w:author="JL" w:date="2016-12-11T14:17:00Z">
            <w:rPr/>
          </w:rPrChange>
        </w:rPr>
        <w:t>à cause du</w:t>
      </w:r>
      <w:r w:rsidRPr="0072500A">
        <w:rPr>
          <w:rPrChange w:id="821" w:author="JL" w:date="2016-12-11T14:17:00Z">
            <w:rPr/>
          </w:rPrChange>
        </w:rPr>
        <w:t xml:space="preserve"> navigateur. Seule une application installée possède les permissions nécessaires pour demander à l’utilisateur d’ouvrir ou fermer le Bluetooth.</w:t>
      </w:r>
      <w:r w:rsidR="00C5403A" w:rsidRPr="0072500A">
        <w:rPr>
          <w:rPrChange w:id="822" w:author="JL" w:date="2016-12-11T14:17:00Z">
            <w:rPr/>
          </w:rPrChange>
        </w:rPr>
        <w:t xml:space="preserve"> Se référer à la section </w:t>
      </w:r>
      <w:r w:rsidR="00C5403A" w:rsidRPr="0072500A">
        <w:rPr>
          <w:rPrChange w:id="823" w:author="JL" w:date="2016-12-11T14:17:00Z">
            <w:rPr/>
          </w:rPrChange>
        </w:rPr>
        <w:fldChar w:fldCharType="begin"/>
      </w:r>
      <w:r w:rsidR="00C5403A" w:rsidRPr="0072500A">
        <w:rPr>
          <w:rPrChange w:id="824" w:author="JL" w:date="2016-12-11T14:17:00Z">
            <w:rPr/>
          </w:rPrChange>
        </w:rPr>
        <w:instrText xml:space="preserve"> REF _Ref465426591 \r \h </w:instrText>
      </w:r>
      <w:r w:rsidR="00C5403A" w:rsidRPr="0072500A">
        <w:rPr>
          <w:rPrChange w:id="825" w:author="JL" w:date="2016-12-11T14:17:00Z">
            <w:rPr/>
          </w:rPrChange>
        </w:rPr>
      </w:r>
      <w:r w:rsidR="00C5403A" w:rsidRPr="0072500A">
        <w:rPr>
          <w:rPrChange w:id="826" w:author="JL" w:date="2016-12-11T14:17:00Z">
            <w:rPr/>
          </w:rPrChange>
        </w:rPr>
        <w:fldChar w:fldCharType="separate"/>
      </w:r>
      <w:r w:rsidR="00C5403A" w:rsidRPr="0072500A">
        <w:rPr>
          <w:rPrChange w:id="827" w:author="JL" w:date="2016-12-11T14:17:00Z">
            <w:rPr/>
          </w:rPrChange>
        </w:rPr>
        <w:t>3.1.3</w:t>
      </w:r>
      <w:r w:rsidR="00C5403A" w:rsidRPr="0072500A">
        <w:rPr>
          <w:rPrChange w:id="828" w:author="JL" w:date="2016-12-11T14:17:00Z">
            <w:rPr/>
          </w:rPrChange>
        </w:rPr>
        <w:fldChar w:fldCharType="end"/>
      </w:r>
      <w:r w:rsidR="00C5403A" w:rsidRPr="0072500A">
        <w:rPr>
          <w:rPrChange w:id="829" w:author="JL" w:date="2016-12-11T14:17:00Z">
            <w:rPr/>
          </w:rPrChange>
        </w:rPr>
        <w:t>.</w:t>
      </w:r>
    </w:p>
    <w:p w14:paraId="70C3DDF9" w14:textId="77777777" w:rsidR="00D0680C" w:rsidRPr="0072500A" w:rsidRDefault="00D0680C" w:rsidP="00D0680C">
      <w:pPr>
        <w:pStyle w:val="Heading4"/>
        <w:rPr>
          <w:rPrChange w:id="830" w:author="JL" w:date="2016-12-11T14:17:00Z">
            <w:rPr/>
          </w:rPrChange>
        </w:rPr>
      </w:pPr>
      <w:r w:rsidRPr="0072500A">
        <w:rPr>
          <w:rPrChange w:id="831" w:author="JL" w:date="2016-12-11T14:17:00Z">
            <w:rPr/>
          </w:rPrChange>
        </w:rPr>
        <w:lastRenderedPageBreak/>
        <w:t>Désactiver le Bluetooth à la fermeture de l’application</w:t>
      </w:r>
    </w:p>
    <w:p w14:paraId="25278B5A" w14:textId="4F4F05A2" w:rsidR="00D0680C" w:rsidRPr="0072500A" w:rsidRDefault="00D0680C" w:rsidP="00D0680C">
      <w:pPr>
        <w:rPr>
          <w:rPrChange w:id="832" w:author="JL" w:date="2016-12-11T14:17:00Z">
            <w:rPr/>
          </w:rPrChange>
        </w:rPr>
      </w:pPr>
      <w:r w:rsidRPr="0072500A">
        <w:rPr>
          <w:rPrChange w:id="833" w:author="JL" w:date="2016-12-11T14:17:00Z">
            <w:rPr/>
          </w:rPrChange>
        </w:rPr>
        <w:t xml:space="preserve">Impossible </w:t>
      </w:r>
      <w:r w:rsidR="00C5403A" w:rsidRPr="0072500A">
        <w:rPr>
          <w:rPrChange w:id="834" w:author="JL" w:date="2016-12-11T14:17:00Z">
            <w:rPr/>
          </w:rPrChange>
        </w:rPr>
        <w:t>à cause du</w:t>
      </w:r>
      <w:r w:rsidRPr="0072500A">
        <w:rPr>
          <w:rPrChange w:id="835" w:author="JL" w:date="2016-12-11T14:17:00Z">
            <w:rPr/>
          </w:rPrChange>
        </w:rPr>
        <w:t xml:space="preserve"> navigateur. Seule une application installée possède les permissions nécessaires pour demander à l’utilisateur d’ouvrir ou fermer le Bluetooth.</w:t>
      </w:r>
      <w:r w:rsidR="00C5403A" w:rsidRPr="0072500A">
        <w:rPr>
          <w:rPrChange w:id="836" w:author="JL" w:date="2016-12-11T14:17:00Z">
            <w:rPr/>
          </w:rPrChange>
        </w:rPr>
        <w:t xml:space="preserve"> Se référer à la section </w:t>
      </w:r>
      <w:r w:rsidR="00C5403A" w:rsidRPr="0072500A">
        <w:rPr>
          <w:rPrChange w:id="837" w:author="JL" w:date="2016-12-11T14:17:00Z">
            <w:rPr/>
          </w:rPrChange>
        </w:rPr>
        <w:fldChar w:fldCharType="begin"/>
      </w:r>
      <w:r w:rsidR="00C5403A" w:rsidRPr="0072500A">
        <w:rPr>
          <w:rPrChange w:id="838" w:author="JL" w:date="2016-12-11T14:17:00Z">
            <w:rPr/>
          </w:rPrChange>
        </w:rPr>
        <w:instrText xml:space="preserve"> REF _Ref465426591 \r \h </w:instrText>
      </w:r>
      <w:r w:rsidR="00C5403A" w:rsidRPr="0072500A">
        <w:rPr>
          <w:rPrChange w:id="839" w:author="JL" w:date="2016-12-11T14:17:00Z">
            <w:rPr/>
          </w:rPrChange>
        </w:rPr>
      </w:r>
      <w:r w:rsidR="00C5403A" w:rsidRPr="0072500A">
        <w:rPr>
          <w:rPrChange w:id="840" w:author="JL" w:date="2016-12-11T14:17:00Z">
            <w:rPr/>
          </w:rPrChange>
        </w:rPr>
        <w:fldChar w:fldCharType="separate"/>
      </w:r>
      <w:r w:rsidR="00C5403A" w:rsidRPr="0072500A">
        <w:rPr>
          <w:rPrChange w:id="841" w:author="JL" w:date="2016-12-11T14:17:00Z">
            <w:rPr/>
          </w:rPrChange>
        </w:rPr>
        <w:t>3.1.3</w:t>
      </w:r>
      <w:r w:rsidR="00C5403A" w:rsidRPr="0072500A">
        <w:rPr>
          <w:rPrChange w:id="842" w:author="JL" w:date="2016-12-11T14:17:00Z">
            <w:rPr/>
          </w:rPrChange>
        </w:rPr>
        <w:fldChar w:fldCharType="end"/>
      </w:r>
      <w:r w:rsidR="00C5403A" w:rsidRPr="0072500A">
        <w:rPr>
          <w:rPrChange w:id="843" w:author="JL" w:date="2016-12-11T14:17:00Z">
            <w:rPr/>
          </w:rPrChange>
        </w:rPr>
        <w:t>.</w:t>
      </w:r>
    </w:p>
    <w:p w14:paraId="7919B2C4" w14:textId="77777777" w:rsidR="00D0680C" w:rsidRPr="0072500A" w:rsidRDefault="00D0680C" w:rsidP="00A44BDB">
      <w:pPr>
        <w:pStyle w:val="Heading3"/>
        <w:rPr>
          <w:rPrChange w:id="844" w:author="JL" w:date="2016-12-11T14:17:00Z">
            <w:rPr/>
          </w:rPrChange>
        </w:rPr>
      </w:pPr>
      <w:r w:rsidRPr="0072500A">
        <w:rPr>
          <w:rPrChange w:id="845" w:author="JL" w:date="2016-12-11T14:17:00Z">
            <w:rPr/>
          </w:rPrChange>
        </w:rPr>
        <w:t xml:space="preserve"> Contrôler le composant cellulaire du périphérique mobile</w:t>
      </w:r>
    </w:p>
    <w:p w14:paraId="69EBF672" w14:textId="348ADE2A" w:rsidR="00D0680C" w:rsidRPr="0072500A" w:rsidRDefault="00D0680C" w:rsidP="00D0680C">
      <w:pPr>
        <w:pStyle w:val="Heading4"/>
        <w:rPr>
          <w:rPrChange w:id="846" w:author="JL" w:date="2016-12-11T14:17:00Z">
            <w:rPr/>
          </w:rPrChange>
        </w:rPr>
      </w:pPr>
      <w:r w:rsidRPr="0072500A">
        <w:rPr>
          <w:rPrChange w:id="847" w:author="JL" w:date="2016-12-11T14:17:00Z">
            <w:rPr/>
          </w:rPrChange>
        </w:rPr>
        <w:t xml:space="preserve"> E</w:t>
      </w:r>
      <w:r w:rsidR="00D02931" w:rsidRPr="0072500A">
        <w:rPr>
          <w:rPrChange w:id="848" w:author="JL" w:date="2016-12-11T14:17:00Z">
            <w:rPr/>
          </w:rPrChange>
        </w:rPr>
        <w:t>xtraire l’intensité du signal (R</w:t>
      </w:r>
      <w:r w:rsidRPr="0072500A">
        <w:rPr>
          <w:rPrChange w:id="849" w:author="JL" w:date="2016-12-11T14:17:00Z">
            <w:rPr/>
          </w:rPrChange>
        </w:rPr>
        <w:t>SSI), l’afficher et le ranger dans la base de données</w:t>
      </w:r>
    </w:p>
    <w:p w14:paraId="1C5A6D53" w14:textId="7BBAFEF6" w:rsidR="00D0680C" w:rsidRPr="0072500A" w:rsidRDefault="00D0680C" w:rsidP="00D0680C">
      <w:pPr>
        <w:rPr>
          <w:rPrChange w:id="850" w:author="JL" w:date="2016-12-11T14:17:00Z">
            <w:rPr/>
          </w:rPrChange>
        </w:rPr>
      </w:pPr>
      <w:r w:rsidRPr="0072500A">
        <w:rPr>
          <w:rPrChange w:id="851" w:author="JL" w:date="2016-12-11T14:17:00Z">
            <w:rPr/>
          </w:rPrChange>
        </w:rPr>
        <w:t>Il est possible d’obtenir cette information par le biais d’une application installée, cependant un navigateur WEB n’y a pas accès.</w:t>
      </w:r>
      <w:r w:rsidR="00C5403A" w:rsidRPr="0072500A">
        <w:rPr>
          <w:rPrChange w:id="852" w:author="JL" w:date="2016-12-11T14:17:00Z">
            <w:rPr/>
          </w:rPrChange>
        </w:rPr>
        <w:t xml:space="preserve"> Se référer à la section </w:t>
      </w:r>
      <w:r w:rsidR="00C5403A" w:rsidRPr="0072500A">
        <w:rPr>
          <w:rPrChange w:id="853" w:author="JL" w:date="2016-12-11T14:17:00Z">
            <w:rPr/>
          </w:rPrChange>
        </w:rPr>
        <w:fldChar w:fldCharType="begin"/>
      </w:r>
      <w:r w:rsidR="00C5403A" w:rsidRPr="0072500A">
        <w:rPr>
          <w:rPrChange w:id="854" w:author="JL" w:date="2016-12-11T14:17:00Z">
            <w:rPr/>
          </w:rPrChange>
        </w:rPr>
        <w:instrText xml:space="preserve"> REF _Ref465426591 \r \h </w:instrText>
      </w:r>
      <w:r w:rsidR="00C5403A" w:rsidRPr="0072500A">
        <w:rPr>
          <w:rPrChange w:id="855" w:author="JL" w:date="2016-12-11T14:17:00Z">
            <w:rPr/>
          </w:rPrChange>
        </w:rPr>
      </w:r>
      <w:r w:rsidR="00C5403A" w:rsidRPr="0072500A">
        <w:rPr>
          <w:rPrChange w:id="856" w:author="JL" w:date="2016-12-11T14:17:00Z">
            <w:rPr/>
          </w:rPrChange>
        </w:rPr>
        <w:fldChar w:fldCharType="separate"/>
      </w:r>
      <w:r w:rsidR="00C5403A" w:rsidRPr="0072500A">
        <w:rPr>
          <w:rPrChange w:id="857" w:author="JL" w:date="2016-12-11T14:17:00Z">
            <w:rPr/>
          </w:rPrChange>
        </w:rPr>
        <w:t>3.1.3</w:t>
      </w:r>
      <w:r w:rsidR="00C5403A" w:rsidRPr="0072500A">
        <w:rPr>
          <w:rPrChange w:id="858" w:author="JL" w:date="2016-12-11T14:17:00Z">
            <w:rPr/>
          </w:rPrChange>
        </w:rPr>
        <w:fldChar w:fldCharType="end"/>
      </w:r>
      <w:r w:rsidR="00C5403A" w:rsidRPr="0072500A">
        <w:rPr>
          <w:rPrChange w:id="859" w:author="JL" w:date="2016-12-11T14:17:00Z">
            <w:rPr/>
          </w:rPrChange>
        </w:rPr>
        <w:t>.</w:t>
      </w:r>
    </w:p>
    <w:p w14:paraId="5420D0EF" w14:textId="77777777" w:rsidR="00371E0D" w:rsidRPr="0072500A" w:rsidRDefault="00371E0D" w:rsidP="00A44BDB">
      <w:pPr>
        <w:pStyle w:val="Heading3"/>
        <w:rPr>
          <w:rPrChange w:id="860" w:author="JL" w:date="2016-12-11T14:17:00Z">
            <w:rPr/>
          </w:rPrChange>
        </w:rPr>
      </w:pPr>
      <w:r w:rsidRPr="0072500A">
        <w:rPr>
          <w:rPrChange w:id="861" w:author="JL" w:date="2016-12-11T14:17:00Z">
            <w:rPr/>
          </w:rPrChange>
        </w:rPr>
        <w:t>Démontrer la fonctionnalité de portabilité d’application d’un type de périphérique à un autre que prétend offrir l’environnement de développement. Porter de périphérique mobile à ordinateur conventionnel</w:t>
      </w:r>
    </w:p>
    <w:p w14:paraId="09FC3B1E" w14:textId="0920ACAF" w:rsidR="00371E0D" w:rsidRPr="0072500A" w:rsidRDefault="00371E0D" w:rsidP="00371E0D">
      <w:pPr>
        <w:rPr>
          <w:rPrChange w:id="862" w:author="JL" w:date="2016-12-11T14:17:00Z">
            <w:rPr/>
          </w:rPrChange>
        </w:rPr>
      </w:pPr>
      <w:r w:rsidRPr="0072500A">
        <w:rPr>
          <w:rPrChange w:id="863" w:author="JL" w:date="2016-12-11T14:17:00Z">
            <w:rPr/>
          </w:rPrChange>
        </w:rPr>
        <w:t xml:space="preserve">Cet aspect du projet peut être facilement géré grâce à l’utilisation du </w:t>
      </w:r>
      <w:r w:rsidR="009D65E2" w:rsidRPr="0072500A">
        <w:rPr>
          <w:rPrChange w:id="864" w:author="JL" w:date="2016-12-11T14:17:00Z">
            <w:rPr/>
          </w:rPrChange>
        </w:rPr>
        <w:t>Framework</w:t>
      </w:r>
      <w:r w:rsidRPr="0072500A">
        <w:rPr>
          <w:rPrChange w:id="865" w:author="JL" w:date="2016-12-11T14:17:00Z">
            <w:rPr/>
          </w:rPrChange>
        </w:rPr>
        <w:t xml:space="preserve"> BootStrap</w:t>
      </w:r>
      <w:r w:rsidR="00A66B2F" w:rsidRPr="0072500A">
        <w:rPr>
          <w:rStyle w:val="FootnoteReference"/>
          <w:rPrChange w:id="866" w:author="JL" w:date="2016-12-11T14:17:00Z">
            <w:rPr>
              <w:rStyle w:val="FootnoteReference"/>
            </w:rPr>
          </w:rPrChange>
        </w:rPr>
        <w:footnoteReference w:id="6"/>
      </w:r>
      <w:r w:rsidRPr="0072500A">
        <w:rPr>
          <w:rPrChange w:id="867" w:author="JL" w:date="2016-12-11T14:17:00Z">
            <w:rPr/>
          </w:rPrChange>
        </w:rPr>
        <w:t>.</w:t>
      </w:r>
    </w:p>
    <w:p w14:paraId="2C749CA8" w14:textId="77777777" w:rsidR="00F15605" w:rsidRPr="0072500A" w:rsidRDefault="00371E0D" w:rsidP="00A44BDB">
      <w:pPr>
        <w:pStyle w:val="Heading3"/>
        <w:rPr>
          <w:rPrChange w:id="868" w:author="JL" w:date="2016-12-11T14:17:00Z">
            <w:rPr/>
          </w:rPrChange>
        </w:rPr>
      </w:pPr>
      <w:r w:rsidRPr="0072500A">
        <w:rPr>
          <w:rPrChange w:id="869" w:author="JL" w:date="2016-12-11T14:17:00Z">
            <w:rPr/>
          </w:rPrChange>
        </w:rPr>
        <w:t xml:space="preserve"> Ajout d’un bouton permettant d’envoyer une alerte au serveur</w:t>
      </w:r>
      <w:r w:rsidR="009D65E2" w:rsidRPr="0072500A">
        <w:rPr>
          <w:rPrChange w:id="870" w:author="JL" w:date="2016-12-11T14:17:00Z">
            <w:rPr/>
          </w:rPrChange>
        </w:rPr>
        <w:t>.</w:t>
      </w:r>
    </w:p>
    <w:p w14:paraId="10AA99B3" w14:textId="77777777" w:rsidR="00F15605" w:rsidRPr="0072500A" w:rsidRDefault="00371E0D" w:rsidP="00F15605">
      <w:pPr>
        <w:rPr>
          <w:rPrChange w:id="871" w:author="JL" w:date="2016-12-11T14:17:00Z">
            <w:rPr/>
          </w:rPrChange>
        </w:rPr>
      </w:pPr>
      <w:r w:rsidRPr="0072500A">
        <w:rPr>
          <w:rPrChange w:id="872" w:author="JL" w:date="2016-12-11T14:17:00Z">
            <w:rPr/>
          </w:rPrChange>
        </w:rPr>
        <w:t>Facilement réalisable.</w:t>
      </w:r>
    </w:p>
    <w:p w14:paraId="12E4ADE7" w14:textId="77777777" w:rsidR="009D65E2" w:rsidRPr="0072500A" w:rsidRDefault="009D65E2" w:rsidP="00A44BDB">
      <w:pPr>
        <w:pStyle w:val="Heading3"/>
        <w:rPr>
          <w:rPrChange w:id="873" w:author="JL" w:date="2016-12-11T14:17:00Z">
            <w:rPr/>
          </w:rPrChange>
        </w:rPr>
      </w:pPr>
      <w:r w:rsidRPr="0072500A">
        <w:rPr>
          <w:rPrChange w:id="874" w:author="JL" w:date="2016-12-11T14:17:00Z">
            <w:rPr/>
          </w:rPrChange>
        </w:rPr>
        <w:t>Envoyer des SMS automatiquement</w:t>
      </w:r>
    </w:p>
    <w:p w14:paraId="69F043A4" w14:textId="3E2C40BE" w:rsidR="009D65E2" w:rsidRPr="0072500A" w:rsidRDefault="009D65E2" w:rsidP="009D65E2">
      <w:pPr>
        <w:rPr>
          <w:rPrChange w:id="875" w:author="JL" w:date="2016-12-11T14:17:00Z">
            <w:rPr/>
          </w:rPrChange>
        </w:rPr>
      </w:pPr>
      <w:r w:rsidRPr="0072500A">
        <w:rPr>
          <w:rPrChange w:id="876" w:author="JL" w:date="2016-12-11T14:17:00Z">
            <w:rPr/>
          </w:rPrChange>
        </w:rPr>
        <w:t xml:space="preserve">Cette fonctionnalité est accessible à une application </w:t>
      </w:r>
      <w:r w:rsidR="00C5403A" w:rsidRPr="0072500A">
        <w:rPr>
          <w:rPrChange w:id="877" w:author="JL" w:date="2016-12-11T14:17:00Z">
            <w:rPr/>
          </w:rPrChange>
        </w:rPr>
        <w:t>native</w:t>
      </w:r>
      <w:r w:rsidRPr="0072500A">
        <w:rPr>
          <w:rPrChange w:id="878" w:author="JL" w:date="2016-12-11T14:17:00Z">
            <w:rPr/>
          </w:rPrChange>
        </w:rPr>
        <w:t>, cependant il n’est pas possible d’envoyer, de recevoir ou de lire des SMS depuis le navigateur Web. Un serveur ne peut pas envoyer de</w:t>
      </w:r>
      <w:r w:rsidR="00DD74D5" w:rsidRPr="0072500A">
        <w:rPr>
          <w:rPrChange w:id="879" w:author="JL" w:date="2016-12-11T14:17:00Z">
            <w:rPr/>
          </w:rPrChange>
        </w:rPr>
        <w:t xml:space="preserve"> SMS sauf s’il utilise un API</w:t>
      </w:r>
      <w:r w:rsidR="00D02931" w:rsidRPr="0072500A">
        <w:rPr>
          <w:rStyle w:val="FootnoteReference"/>
          <w:rPrChange w:id="880" w:author="JL" w:date="2016-12-11T14:17:00Z">
            <w:rPr>
              <w:rStyle w:val="FootnoteReference"/>
            </w:rPr>
          </w:rPrChange>
        </w:rPr>
        <w:footnoteReference w:id="7"/>
      </w:r>
      <w:r w:rsidR="00DD74D5" w:rsidRPr="0072500A">
        <w:rPr>
          <w:rPrChange w:id="881" w:author="JL" w:date="2016-12-11T14:17:00Z">
            <w:rPr/>
          </w:rPrChange>
        </w:rPr>
        <w:t xml:space="preserve"> (s</w:t>
      </w:r>
      <w:r w:rsidRPr="0072500A">
        <w:rPr>
          <w:rPrChange w:id="882" w:author="JL" w:date="2016-12-11T14:17:00Z">
            <w:rPr/>
          </w:rPrChange>
        </w:rPr>
        <w:t xml:space="preserve">ouvent payant) lui permettant de le faire. </w:t>
      </w:r>
      <w:r w:rsidR="009B7326" w:rsidRPr="0072500A">
        <w:rPr>
          <w:rPrChange w:id="883" w:author="JL" w:date="2016-12-11T14:17:00Z">
            <w:rPr/>
          </w:rPrChange>
        </w:rPr>
        <w:t>Il serait cependant possible d’envoyer des SMS en effectuant une requête au serveur (à condition qu’un API permettant l’envoi de SMS y soit installé</w:t>
      </w:r>
      <w:r w:rsidR="00CA7A48" w:rsidRPr="0072500A">
        <w:rPr>
          <w:rPrChange w:id="884" w:author="JL" w:date="2016-12-11T14:17:00Z">
            <w:rPr/>
          </w:rPrChange>
        </w:rPr>
        <w:t>e</w:t>
      </w:r>
      <w:r w:rsidR="009B7326" w:rsidRPr="0072500A">
        <w:rPr>
          <w:rPrChange w:id="885" w:author="JL" w:date="2016-12-11T14:17:00Z">
            <w:rPr/>
          </w:rPrChange>
        </w:rPr>
        <w:t>).</w:t>
      </w:r>
    </w:p>
    <w:p w14:paraId="34E984D9" w14:textId="045F57E1" w:rsidR="00CC7D3C" w:rsidRPr="0072500A" w:rsidRDefault="00CC7D3C" w:rsidP="00CC7D3C">
      <w:pPr>
        <w:pStyle w:val="Heading2"/>
        <w:rPr>
          <w:rPrChange w:id="886" w:author="JL" w:date="2016-12-11T14:17:00Z">
            <w:rPr/>
          </w:rPrChange>
        </w:rPr>
      </w:pPr>
      <w:r w:rsidRPr="0072500A">
        <w:rPr>
          <w:rPrChange w:id="887" w:author="JL" w:date="2016-12-11T14:17:00Z">
            <w:rPr/>
          </w:rPrChange>
        </w:rPr>
        <w:lastRenderedPageBreak/>
        <w:t>Étude sur les pratiques sécuritaires d’exécution de méthodes ASP.Net grâce aux requêtes AJAX</w:t>
      </w:r>
    </w:p>
    <w:p w14:paraId="223D1376" w14:textId="58F4BE8B" w:rsidR="006C54A7" w:rsidRPr="0072500A" w:rsidRDefault="006C54A7" w:rsidP="006C54A7">
      <w:pPr>
        <w:rPr>
          <w:rPrChange w:id="888" w:author="JL" w:date="2016-12-11T14:17:00Z">
            <w:rPr/>
          </w:rPrChange>
        </w:rPr>
      </w:pPr>
      <w:r w:rsidRPr="0072500A">
        <w:rPr>
          <w:rPrChange w:id="889" w:author="JL" w:date="2016-12-11T14:17:00Z">
            <w:rPr/>
          </w:rPrChange>
        </w:rPr>
        <w:t>Il est important de limiter les actions de l’utilisateur à certaines méthodes et fonctions pour éviter que la sécurité de l’application soit compromise. Pour ce faire, lorsqu’un fragment de code ASP.Net doit être exécuté suite à une action de l’utilisateur sur le site, il est important de l’appeler ainsi</w:t>
      </w:r>
      <w:r w:rsidR="00CA7A48" w:rsidRPr="0072500A">
        <w:rPr>
          <w:rPrChange w:id="890" w:author="JL" w:date="2016-12-11T14:17:00Z">
            <w:rPr/>
          </w:rPrChange>
        </w:rPr>
        <w:t> :</w:t>
      </w:r>
      <w:r w:rsidRPr="0072500A">
        <w:rPr>
          <w:rPrChange w:id="891" w:author="JL" w:date="2016-12-11T14:17:00Z">
            <w:rPr/>
          </w:rPrChange>
        </w:rPr>
        <w:t xml:space="preserve"> </w:t>
      </w:r>
    </w:p>
    <w:p w14:paraId="46117ED4"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892" w:author="JL" w:date="2016-12-11T14:17:00Z">
            <w:rPr>
              <w:color w:val="444444"/>
              <w:szCs w:val="24"/>
              <w:lang w:eastAsia="en-US"/>
            </w:rPr>
          </w:rPrChange>
        </w:rPr>
      </w:pPr>
      <w:r w:rsidRPr="0072500A">
        <w:rPr>
          <w:rFonts w:ascii="Courier New" w:hAnsi="Courier New" w:cs="Courier New"/>
          <w:color w:val="0000FF"/>
          <w:sz w:val="20"/>
          <w:szCs w:val="20"/>
          <w:lang w:eastAsia="en-US"/>
          <w:rPrChange w:id="893" w:author="JL" w:date="2016-12-11T14:17:00Z">
            <w:rPr>
              <w:rFonts w:ascii="Courier New" w:hAnsi="Courier New" w:cs="Courier New"/>
              <w:color w:val="0000FF"/>
              <w:sz w:val="20"/>
              <w:szCs w:val="20"/>
              <w:lang w:eastAsia="en-US"/>
            </w:rPr>
          </w:rPrChange>
        </w:rPr>
        <w:t>&lt;</w:t>
      </w:r>
      <w:r w:rsidRPr="0072500A">
        <w:rPr>
          <w:rFonts w:ascii="Courier New" w:hAnsi="Courier New" w:cs="Courier New"/>
          <w:color w:val="A31515"/>
          <w:sz w:val="20"/>
          <w:szCs w:val="20"/>
          <w:lang w:eastAsia="en-US"/>
          <w:rPrChange w:id="894" w:author="JL" w:date="2016-12-11T14:17:00Z">
            <w:rPr>
              <w:rFonts w:ascii="Courier New" w:hAnsi="Courier New" w:cs="Courier New"/>
              <w:color w:val="A31515"/>
              <w:sz w:val="20"/>
              <w:szCs w:val="20"/>
              <w:lang w:eastAsia="en-US"/>
            </w:rPr>
          </w:rPrChange>
        </w:rPr>
        <w:t>script</w:t>
      </w:r>
      <w:r w:rsidRPr="0072500A">
        <w:rPr>
          <w:rFonts w:ascii="Courier New" w:hAnsi="Courier New" w:cs="Courier New"/>
          <w:color w:val="444444"/>
          <w:sz w:val="20"/>
          <w:szCs w:val="20"/>
          <w:lang w:eastAsia="en-US"/>
          <w:rPrChange w:id="895" w:author="JL" w:date="2016-12-11T14:17:00Z">
            <w:rPr>
              <w:rFonts w:ascii="Courier New" w:hAnsi="Courier New" w:cs="Courier New"/>
              <w:color w:val="444444"/>
              <w:sz w:val="20"/>
              <w:szCs w:val="20"/>
              <w:lang w:eastAsia="en-US"/>
            </w:rPr>
          </w:rPrChange>
        </w:rPr>
        <w:t> </w:t>
      </w:r>
      <w:r w:rsidRPr="0072500A">
        <w:rPr>
          <w:rFonts w:ascii="inherit" w:hAnsi="inherit" w:cs="Courier New"/>
          <w:color w:val="FF0000"/>
          <w:sz w:val="20"/>
          <w:szCs w:val="20"/>
          <w:lang w:eastAsia="en-US"/>
          <w:rPrChange w:id="896" w:author="JL" w:date="2016-12-11T14:17:00Z">
            <w:rPr>
              <w:rFonts w:ascii="inherit" w:hAnsi="inherit" w:cs="Courier New"/>
              <w:color w:val="FF0000"/>
              <w:sz w:val="20"/>
              <w:szCs w:val="20"/>
              <w:lang w:eastAsia="en-US"/>
            </w:rPr>
          </w:rPrChange>
        </w:rPr>
        <w:t>src</w:t>
      </w:r>
      <w:r w:rsidRPr="0072500A">
        <w:rPr>
          <w:rFonts w:ascii="inherit" w:hAnsi="inherit" w:cs="Courier New"/>
          <w:color w:val="0000FF"/>
          <w:sz w:val="20"/>
          <w:szCs w:val="20"/>
          <w:lang w:eastAsia="en-US"/>
          <w:rPrChange w:id="897" w:author="JL" w:date="2016-12-11T14:17:00Z">
            <w:rPr>
              <w:rFonts w:ascii="inherit" w:hAnsi="inherit" w:cs="Courier New"/>
              <w:color w:val="0000FF"/>
              <w:sz w:val="20"/>
              <w:szCs w:val="20"/>
              <w:lang w:eastAsia="en-US"/>
            </w:rPr>
          </w:rPrChange>
        </w:rPr>
        <w:t>="http://ajax.googleapis.com/ajax/libs/jquery/1.8.3/jquery.min.js"</w:t>
      </w:r>
      <w:r w:rsidRPr="0072500A">
        <w:rPr>
          <w:rFonts w:ascii="Courier New" w:hAnsi="Courier New" w:cs="Courier New"/>
          <w:color w:val="444444"/>
          <w:sz w:val="20"/>
          <w:szCs w:val="20"/>
          <w:lang w:eastAsia="en-US"/>
          <w:rPrChange w:id="898" w:author="JL" w:date="2016-12-11T14:17:00Z">
            <w:rPr>
              <w:rFonts w:ascii="Courier New" w:hAnsi="Courier New" w:cs="Courier New"/>
              <w:color w:val="444444"/>
              <w:sz w:val="20"/>
              <w:szCs w:val="20"/>
              <w:lang w:eastAsia="en-US"/>
            </w:rPr>
          </w:rPrChange>
        </w:rPr>
        <w:t> </w:t>
      </w:r>
      <w:r w:rsidRPr="0072500A">
        <w:rPr>
          <w:rFonts w:ascii="inherit" w:hAnsi="inherit" w:cs="Courier New"/>
          <w:color w:val="FF0000"/>
          <w:sz w:val="20"/>
          <w:szCs w:val="20"/>
          <w:lang w:eastAsia="en-US"/>
          <w:rPrChange w:id="899" w:author="JL" w:date="2016-12-11T14:17:00Z">
            <w:rPr>
              <w:rFonts w:ascii="inherit" w:hAnsi="inherit" w:cs="Courier New"/>
              <w:color w:val="FF0000"/>
              <w:sz w:val="20"/>
              <w:szCs w:val="20"/>
              <w:lang w:eastAsia="en-US"/>
            </w:rPr>
          </w:rPrChange>
        </w:rPr>
        <w:t>type</w:t>
      </w:r>
      <w:r w:rsidRPr="0072500A">
        <w:rPr>
          <w:rFonts w:ascii="inherit" w:hAnsi="inherit" w:cs="Courier New"/>
          <w:color w:val="0000FF"/>
          <w:sz w:val="20"/>
          <w:szCs w:val="20"/>
          <w:lang w:eastAsia="en-US"/>
          <w:rPrChange w:id="900" w:author="JL" w:date="2016-12-11T14:17:00Z">
            <w:rPr>
              <w:rFonts w:ascii="inherit" w:hAnsi="inherit" w:cs="Courier New"/>
              <w:color w:val="0000FF"/>
              <w:sz w:val="20"/>
              <w:szCs w:val="20"/>
              <w:lang w:eastAsia="en-US"/>
            </w:rPr>
          </w:rPrChange>
        </w:rPr>
        <w:t>="text/javascript"&gt;&lt;/</w:t>
      </w:r>
      <w:r w:rsidRPr="0072500A">
        <w:rPr>
          <w:rFonts w:ascii="inherit" w:hAnsi="inherit" w:cs="Courier New"/>
          <w:color w:val="A31515"/>
          <w:sz w:val="20"/>
          <w:szCs w:val="20"/>
          <w:lang w:eastAsia="en-US"/>
          <w:rPrChange w:id="901" w:author="JL" w:date="2016-12-11T14:17:00Z">
            <w:rPr>
              <w:rFonts w:ascii="inherit" w:hAnsi="inherit" w:cs="Courier New"/>
              <w:color w:val="A31515"/>
              <w:sz w:val="20"/>
              <w:szCs w:val="20"/>
              <w:lang w:eastAsia="en-US"/>
            </w:rPr>
          </w:rPrChange>
        </w:rPr>
        <w:t>script</w:t>
      </w:r>
      <w:r w:rsidRPr="0072500A">
        <w:rPr>
          <w:rFonts w:ascii="inherit" w:hAnsi="inherit" w:cs="Courier New"/>
          <w:color w:val="0000FF"/>
          <w:sz w:val="20"/>
          <w:szCs w:val="20"/>
          <w:lang w:eastAsia="en-US"/>
          <w:rPrChange w:id="902" w:author="JL" w:date="2016-12-11T14:17:00Z">
            <w:rPr>
              <w:rFonts w:ascii="inherit" w:hAnsi="inherit" w:cs="Courier New"/>
              <w:color w:val="0000FF"/>
              <w:sz w:val="20"/>
              <w:szCs w:val="20"/>
              <w:lang w:eastAsia="en-US"/>
            </w:rPr>
          </w:rPrChange>
        </w:rPr>
        <w:t>&gt;</w:t>
      </w:r>
    </w:p>
    <w:p w14:paraId="283B72DE"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03" w:author="JL" w:date="2016-12-11T14:17:00Z">
            <w:rPr>
              <w:color w:val="444444"/>
              <w:szCs w:val="24"/>
              <w:lang w:val="en-US" w:eastAsia="en-US"/>
            </w:rPr>
          </w:rPrChange>
        </w:rPr>
      </w:pPr>
      <w:r w:rsidRPr="0072500A">
        <w:rPr>
          <w:rFonts w:ascii="Courier New" w:hAnsi="Courier New" w:cs="Courier New"/>
          <w:color w:val="0000FF"/>
          <w:sz w:val="20"/>
          <w:szCs w:val="20"/>
          <w:lang w:eastAsia="en-US"/>
          <w:rPrChange w:id="904" w:author="JL" w:date="2016-12-11T14:17:00Z">
            <w:rPr>
              <w:rFonts w:ascii="Courier New" w:hAnsi="Courier New" w:cs="Courier New"/>
              <w:color w:val="0000FF"/>
              <w:sz w:val="20"/>
              <w:szCs w:val="20"/>
              <w:lang w:val="en-US" w:eastAsia="en-US"/>
            </w:rPr>
          </w:rPrChange>
        </w:rPr>
        <w:t>&lt;</w:t>
      </w:r>
      <w:r w:rsidRPr="0072500A">
        <w:rPr>
          <w:rFonts w:ascii="Courier New" w:hAnsi="Courier New" w:cs="Courier New"/>
          <w:color w:val="A31515"/>
          <w:sz w:val="20"/>
          <w:szCs w:val="20"/>
          <w:lang w:eastAsia="en-US"/>
          <w:rPrChange w:id="905" w:author="JL" w:date="2016-12-11T14:17:00Z">
            <w:rPr>
              <w:rFonts w:ascii="Courier New" w:hAnsi="Courier New" w:cs="Courier New"/>
              <w:color w:val="A31515"/>
              <w:sz w:val="20"/>
              <w:szCs w:val="20"/>
              <w:lang w:val="en-US" w:eastAsia="en-US"/>
            </w:rPr>
          </w:rPrChange>
        </w:rPr>
        <w:t>script</w:t>
      </w:r>
      <w:r w:rsidRPr="0072500A">
        <w:rPr>
          <w:rFonts w:ascii="Courier New" w:hAnsi="Courier New" w:cs="Courier New"/>
          <w:color w:val="444444"/>
          <w:sz w:val="20"/>
          <w:szCs w:val="20"/>
          <w:lang w:eastAsia="en-US"/>
          <w:rPrChange w:id="906" w:author="JL" w:date="2016-12-11T14:17:00Z">
            <w:rPr>
              <w:rFonts w:ascii="Courier New" w:hAnsi="Courier New" w:cs="Courier New"/>
              <w:color w:val="444444"/>
              <w:sz w:val="20"/>
              <w:szCs w:val="20"/>
              <w:lang w:val="en-US" w:eastAsia="en-US"/>
            </w:rPr>
          </w:rPrChange>
        </w:rPr>
        <w:t> </w:t>
      </w:r>
      <w:r w:rsidRPr="0072500A">
        <w:rPr>
          <w:rFonts w:ascii="inherit" w:hAnsi="inherit" w:cs="Courier New"/>
          <w:color w:val="FF0000"/>
          <w:sz w:val="20"/>
          <w:szCs w:val="20"/>
          <w:lang w:eastAsia="en-US"/>
          <w:rPrChange w:id="907" w:author="JL" w:date="2016-12-11T14:17:00Z">
            <w:rPr>
              <w:rFonts w:ascii="inherit" w:hAnsi="inherit" w:cs="Courier New"/>
              <w:color w:val="FF0000"/>
              <w:sz w:val="20"/>
              <w:szCs w:val="20"/>
              <w:lang w:val="en-US" w:eastAsia="en-US"/>
            </w:rPr>
          </w:rPrChange>
        </w:rPr>
        <w:t>type</w:t>
      </w:r>
      <w:r w:rsidRPr="0072500A">
        <w:rPr>
          <w:rFonts w:ascii="Courier New" w:hAnsi="Courier New" w:cs="Courier New"/>
          <w:color w:val="444444"/>
          <w:sz w:val="20"/>
          <w:szCs w:val="20"/>
          <w:lang w:eastAsia="en-US"/>
          <w:rPrChange w:id="908" w:author="JL" w:date="2016-12-11T14:17:00Z">
            <w:rPr>
              <w:rFonts w:ascii="Courier New" w:hAnsi="Courier New" w:cs="Courier New"/>
              <w:color w:val="444444"/>
              <w:sz w:val="20"/>
              <w:szCs w:val="20"/>
              <w:lang w:val="en-US" w:eastAsia="en-US"/>
            </w:rPr>
          </w:rPrChange>
        </w:rPr>
        <w:t> </w:t>
      </w:r>
      <w:r w:rsidRPr="0072500A">
        <w:rPr>
          <w:rFonts w:ascii="inherit" w:hAnsi="inherit" w:cs="Courier New"/>
          <w:color w:val="0000FF"/>
          <w:sz w:val="20"/>
          <w:szCs w:val="20"/>
          <w:lang w:eastAsia="en-US"/>
          <w:rPrChange w:id="909" w:author="JL" w:date="2016-12-11T14:17:00Z">
            <w:rPr>
              <w:rFonts w:ascii="inherit" w:hAnsi="inherit" w:cs="Courier New"/>
              <w:color w:val="0000FF"/>
              <w:sz w:val="20"/>
              <w:szCs w:val="20"/>
              <w:lang w:val="en-US" w:eastAsia="en-US"/>
            </w:rPr>
          </w:rPrChange>
        </w:rPr>
        <w:t>=</w:t>
      </w:r>
      <w:r w:rsidRPr="0072500A">
        <w:rPr>
          <w:rFonts w:ascii="Courier New" w:hAnsi="Courier New" w:cs="Courier New"/>
          <w:color w:val="444444"/>
          <w:sz w:val="20"/>
          <w:szCs w:val="20"/>
          <w:lang w:eastAsia="en-US"/>
          <w:rPrChange w:id="910" w:author="JL" w:date="2016-12-11T14:17:00Z">
            <w:rPr>
              <w:rFonts w:ascii="Courier New" w:hAnsi="Courier New" w:cs="Courier New"/>
              <w:color w:val="444444"/>
              <w:sz w:val="20"/>
              <w:szCs w:val="20"/>
              <w:lang w:val="en-US" w:eastAsia="en-US"/>
            </w:rPr>
          </w:rPrChange>
        </w:rPr>
        <w:t> </w:t>
      </w:r>
      <w:r w:rsidRPr="0072500A">
        <w:rPr>
          <w:rFonts w:ascii="inherit" w:hAnsi="inherit" w:cs="Courier New"/>
          <w:color w:val="0000FF"/>
          <w:sz w:val="20"/>
          <w:szCs w:val="20"/>
          <w:lang w:eastAsia="en-US"/>
          <w:rPrChange w:id="911" w:author="JL" w:date="2016-12-11T14:17:00Z">
            <w:rPr>
              <w:rFonts w:ascii="inherit" w:hAnsi="inherit" w:cs="Courier New"/>
              <w:color w:val="0000FF"/>
              <w:sz w:val="20"/>
              <w:szCs w:val="20"/>
              <w:lang w:val="en-US" w:eastAsia="en-US"/>
            </w:rPr>
          </w:rPrChange>
        </w:rPr>
        <w:t>"text/javascript"&gt;</w:t>
      </w:r>
    </w:p>
    <w:p w14:paraId="0BB27F0D"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12" w:author="JL" w:date="2016-12-11T14:17:00Z">
            <w:rPr>
              <w:color w:val="444444"/>
              <w:szCs w:val="24"/>
              <w:lang w:val="en-CA" w:eastAsia="en-US"/>
            </w:rPr>
          </w:rPrChange>
        </w:rPr>
      </w:pPr>
      <w:r w:rsidRPr="0072500A">
        <w:rPr>
          <w:rFonts w:ascii="Courier New" w:hAnsi="Courier New" w:cs="Courier New"/>
          <w:color w:val="0000FF"/>
          <w:sz w:val="20"/>
          <w:szCs w:val="20"/>
          <w:lang w:eastAsia="en-US"/>
          <w:rPrChange w:id="913" w:author="JL" w:date="2016-12-11T14:17:00Z">
            <w:rPr>
              <w:rFonts w:ascii="Courier New" w:hAnsi="Courier New" w:cs="Courier New"/>
              <w:color w:val="0000FF"/>
              <w:sz w:val="20"/>
              <w:szCs w:val="20"/>
              <w:lang w:val="en-CA" w:eastAsia="en-US"/>
            </w:rPr>
          </w:rPrChange>
        </w:rPr>
        <w:t>function</w:t>
      </w:r>
      <w:r w:rsidRPr="0072500A">
        <w:rPr>
          <w:rFonts w:ascii="Courier New" w:hAnsi="Courier New" w:cs="Courier New"/>
          <w:color w:val="444444"/>
          <w:sz w:val="20"/>
          <w:szCs w:val="20"/>
          <w:lang w:eastAsia="en-US"/>
          <w:rPrChange w:id="914" w:author="JL" w:date="2016-12-11T14:17:00Z">
            <w:rPr>
              <w:rFonts w:ascii="Courier New" w:hAnsi="Courier New" w:cs="Courier New"/>
              <w:color w:val="444444"/>
              <w:sz w:val="20"/>
              <w:szCs w:val="20"/>
              <w:lang w:val="en-CA" w:eastAsia="en-US"/>
            </w:rPr>
          </w:rPrChange>
        </w:rPr>
        <w:t> ShowCurrentTime() {</w:t>
      </w:r>
    </w:p>
    <w:p w14:paraId="59C0C560"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15" w:author="JL" w:date="2016-12-11T14:17:00Z">
            <w:rPr>
              <w:color w:val="444444"/>
              <w:szCs w:val="24"/>
              <w:lang w:val="en-CA" w:eastAsia="en-US"/>
            </w:rPr>
          </w:rPrChange>
        </w:rPr>
      </w:pPr>
      <w:r w:rsidRPr="0072500A">
        <w:rPr>
          <w:rFonts w:ascii="Courier New" w:hAnsi="Courier New" w:cs="Courier New"/>
          <w:color w:val="444444"/>
          <w:sz w:val="20"/>
          <w:szCs w:val="20"/>
          <w:lang w:eastAsia="en-US"/>
          <w:rPrChange w:id="916" w:author="JL" w:date="2016-12-11T14:17:00Z">
            <w:rPr>
              <w:rFonts w:ascii="Courier New" w:hAnsi="Courier New" w:cs="Courier New"/>
              <w:color w:val="444444"/>
              <w:sz w:val="20"/>
              <w:szCs w:val="20"/>
              <w:lang w:val="en-CA" w:eastAsia="en-US"/>
            </w:rPr>
          </w:rPrChange>
        </w:rPr>
        <w:t>    $.ajax({</w:t>
      </w:r>
    </w:p>
    <w:p w14:paraId="5360E1CB"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17" w:author="JL" w:date="2016-12-11T14:17:00Z">
            <w:rPr>
              <w:color w:val="444444"/>
              <w:szCs w:val="24"/>
              <w:lang w:val="en-CA" w:eastAsia="en-US"/>
            </w:rPr>
          </w:rPrChange>
        </w:rPr>
      </w:pPr>
      <w:r w:rsidRPr="0072500A">
        <w:rPr>
          <w:rFonts w:ascii="Courier New" w:hAnsi="Courier New" w:cs="Courier New"/>
          <w:color w:val="444444"/>
          <w:sz w:val="20"/>
          <w:szCs w:val="20"/>
          <w:lang w:eastAsia="en-US"/>
          <w:rPrChange w:id="918" w:author="JL" w:date="2016-12-11T14:17:00Z">
            <w:rPr>
              <w:rFonts w:ascii="Courier New" w:hAnsi="Courier New" w:cs="Courier New"/>
              <w:color w:val="444444"/>
              <w:sz w:val="20"/>
              <w:szCs w:val="20"/>
              <w:lang w:val="en-CA" w:eastAsia="en-US"/>
            </w:rPr>
          </w:rPrChange>
        </w:rPr>
        <w:t>        type: </w:t>
      </w:r>
      <w:r w:rsidRPr="0072500A">
        <w:rPr>
          <w:rFonts w:ascii="inherit" w:hAnsi="inherit" w:cs="Courier New"/>
          <w:color w:val="A31515"/>
          <w:sz w:val="20"/>
          <w:szCs w:val="20"/>
          <w:lang w:eastAsia="en-US"/>
          <w:rPrChange w:id="919" w:author="JL" w:date="2016-12-11T14:17:00Z">
            <w:rPr>
              <w:rFonts w:ascii="inherit" w:hAnsi="inherit" w:cs="Courier New"/>
              <w:color w:val="A31515"/>
              <w:sz w:val="20"/>
              <w:szCs w:val="20"/>
              <w:lang w:val="en-CA" w:eastAsia="en-US"/>
            </w:rPr>
          </w:rPrChange>
        </w:rPr>
        <w:t>"POST"</w:t>
      </w:r>
      <w:r w:rsidRPr="0072500A">
        <w:rPr>
          <w:rFonts w:ascii="Courier New" w:hAnsi="Courier New" w:cs="Courier New"/>
          <w:color w:val="444444"/>
          <w:sz w:val="20"/>
          <w:szCs w:val="20"/>
          <w:lang w:eastAsia="en-US"/>
          <w:rPrChange w:id="920" w:author="JL" w:date="2016-12-11T14:17:00Z">
            <w:rPr>
              <w:rFonts w:ascii="Courier New" w:hAnsi="Courier New" w:cs="Courier New"/>
              <w:color w:val="444444"/>
              <w:sz w:val="20"/>
              <w:szCs w:val="20"/>
              <w:lang w:val="en-CA" w:eastAsia="en-US"/>
            </w:rPr>
          </w:rPrChange>
        </w:rPr>
        <w:t>,</w:t>
      </w:r>
    </w:p>
    <w:p w14:paraId="46C3147E"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21" w:author="JL" w:date="2016-12-11T14:17:00Z">
            <w:rPr>
              <w:color w:val="444444"/>
              <w:szCs w:val="24"/>
              <w:lang w:val="en-CA" w:eastAsia="en-US"/>
            </w:rPr>
          </w:rPrChange>
        </w:rPr>
      </w:pPr>
      <w:r w:rsidRPr="0072500A">
        <w:rPr>
          <w:rFonts w:ascii="Courier New" w:hAnsi="Courier New" w:cs="Courier New"/>
          <w:color w:val="444444"/>
          <w:sz w:val="20"/>
          <w:szCs w:val="20"/>
          <w:lang w:eastAsia="en-US"/>
          <w:rPrChange w:id="922" w:author="JL" w:date="2016-12-11T14:17:00Z">
            <w:rPr>
              <w:rFonts w:ascii="Courier New" w:hAnsi="Courier New" w:cs="Courier New"/>
              <w:color w:val="444444"/>
              <w:sz w:val="20"/>
              <w:szCs w:val="20"/>
              <w:lang w:val="en-CA" w:eastAsia="en-US"/>
            </w:rPr>
          </w:rPrChange>
        </w:rPr>
        <w:t>        url: </w:t>
      </w:r>
      <w:r w:rsidRPr="0072500A">
        <w:rPr>
          <w:rFonts w:ascii="inherit" w:hAnsi="inherit" w:cs="Courier New"/>
          <w:color w:val="A31515"/>
          <w:sz w:val="20"/>
          <w:szCs w:val="20"/>
          <w:lang w:eastAsia="en-US"/>
          <w:rPrChange w:id="923" w:author="JL" w:date="2016-12-11T14:17:00Z">
            <w:rPr>
              <w:rFonts w:ascii="inherit" w:hAnsi="inherit" w:cs="Courier New"/>
              <w:color w:val="A31515"/>
              <w:sz w:val="20"/>
              <w:szCs w:val="20"/>
              <w:lang w:val="en-CA" w:eastAsia="en-US"/>
            </w:rPr>
          </w:rPrChange>
        </w:rPr>
        <w:t>"CS.aspx/GetCurrentTime"</w:t>
      </w:r>
      <w:r w:rsidRPr="0072500A">
        <w:rPr>
          <w:rFonts w:ascii="Courier New" w:hAnsi="Courier New" w:cs="Courier New"/>
          <w:color w:val="444444"/>
          <w:sz w:val="20"/>
          <w:szCs w:val="20"/>
          <w:lang w:eastAsia="en-US"/>
          <w:rPrChange w:id="924" w:author="JL" w:date="2016-12-11T14:17:00Z">
            <w:rPr>
              <w:rFonts w:ascii="Courier New" w:hAnsi="Courier New" w:cs="Courier New"/>
              <w:color w:val="444444"/>
              <w:sz w:val="20"/>
              <w:szCs w:val="20"/>
              <w:lang w:val="en-CA" w:eastAsia="en-US"/>
            </w:rPr>
          </w:rPrChange>
        </w:rPr>
        <w:t>,</w:t>
      </w:r>
    </w:p>
    <w:p w14:paraId="44F60741"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25" w:author="JL" w:date="2016-12-11T14:17:00Z">
            <w:rPr>
              <w:color w:val="444444"/>
              <w:szCs w:val="24"/>
              <w:lang w:val="en-CA" w:eastAsia="en-US"/>
            </w:rPr>
          </w:rPrChange>
        </w:rPr>
      </w:pPr>
      <w:r w:rsidRPr="0072500A">
        <w:rPr>
          <w:rFonts w:ascii="Courier New" w:hAnsi="Courier New" w:cs="Courier New"/>
          <w:color w:val="444444"/>
          <w:sz w:val="20"/>
          <w:szCs w:val="20"/>
          <w:lang w:eastAsia="en-US"/>
          <w:rPrChange w:id="926" w:author="JL" w:date="2016-12-11T14:17:00Z">
            <w:rPr>
              <w:rFonts w:ascii="Courier New" w:hAnsi="Courier New" w:cs="Courier New"/>
              <w:color w:val="444444"/>
              <w:sz w:val="20"/>
              <w:szCs w:val="20"/>
              <w:lang w:val="en-CA" w:eastAsia="en-US"/>
            </w:rPr>
          </w:rPrChange>
        </w:rPr>
        <w:t>        data: </w:t>
      </w:r>
      <w:r w:rsidRPr="0072500A">
        <w:rPr>
          <w:rFonts w:ascii="inherit" w:hAnsi="inherit" w:cs="Courier New"/>
          <w:color w:val="A31515"/>
          <w:sz w:val="20"/>
          <w:szCs w:val="20"/>
          <w:lang w:eastAsia="en-US"/>
          <w:rPrChange w:id="927" w:author="JL" w:date="2016-12-11T14:17:00Z">
            <w:rPr>
              <w:rFonts w:ascii="inherit" w:hAnsi="inherit" w:cs="Courier New"/>
              <w:color w:val="A31515"/>
              <w:sz w:val="20"/>
              <w:szCs w:val="20"/>
              <w:lang w:val="en-CA" w:eastAsia="en-US"/>
            </w:rPr>
          </w:rPrChange>
        </w:rPr>
        <w:t>'{name: "'</w:t>
      </w:r>
      <w:r w:rsidRPr="0072500A">
        <w:rPr>
          <w:rFonts w:ascii="Courier New" w:hAnsi="Courier New" w:cs="Courier New"/>
          <w:color w:val="444444"/>
          <w:sz w:val="20"/>
          <w:szCs w:val="20"/>
          <w:lang w:eastAsia="en-US"/>
          <w:rPrChange w:id="928" w:author="JL" w:date="2016-12-11T14:17:00Z">
            <w:rPr>
              <w:rFonts w:ascii="Courier New" w:hAnsi="Courier New" w:cs="Courier New"/>
              <w:color w:val="444444"/>
              <w:sz w:val="20"/>
              <w:szCs w:val="20"/>
              <w:lang w:val="en-CA" w:eastAsia="en-US"/>
            </w:rPr>
          </w:rPrChange>
        </w:rPr>
        <w:t> + $(</w:t>
      </w:r>
      <w:r w:rsidRPr="0072500A">
        <w:rPr>
          <w:rFonts w:ascii="inherit" w:hAnsi="inherit" w:cs="Courier New"/>
          <w:color w:val="A31515"/>
          <w:sz w:val="20"/>
          <w:szCs w:val="20"/>
          <w:lang w:eastAsia="en-US"/>
          <w:rPrChange w:id="929" w:author="JL" w:date="2016-12-11T14:17:00Z">
            <w:rPr>
              <w:rFonts w:ascii="inherit" w:hAnsi="inherit" w:cs="Courier New"/>
              <w:color w:val="A31515"/>
              <w:sz w:val="20"/>
              <w:szCs w:val="20"/>
              <w:lang w:val="en-CA" w:eastAsia="en-US"/>
            </w:rPr>
          </w:rPrChange>
        </w:rPr>
        <w:t>"#&lt;%=txtUserName.ClientID%&gt;"</w:t>
      </w:r>
      <w:r w:rsidRPr="0072500A">
        <w:rPr>
          <w:rFonts w:ascii="Courier New" w:hAnsi="Courier New" w:cs="Courier New"/>
          <w:color w:val="444444"/>
          <w:sz w:val="20"/>
          <w:szCs w:val="20"/>
          <w:lang w:eastAsia="en-US"/>
          <w:rPrChange w:id="930" w:author="JL" w:date="2016-12-11T14:17:00Z">
            <w:rPr>
              <w:rFonts w:ascii="Courier New" w:hAnsi="Courier New" w:cs="Courier New"/>
              <w:color w:val="444444"/>
              <w:sz w:val="20"/>
              <w:szCs w:val="20"/>
              <w:lang w:val="en-CA" w:eastAsia="en-US"/>
            </w:rPr>
          </w:rPrChange>
        </w:rPr>
        <w:t>)[0].value + </w:t>
      </w:r>
      <w:r w:rsidRPr="0072500A">
        <w:rPr>
          <w:rFonts w:ascii="inherit" w:hAnsi="inherit" w:cs="Courier New"/>
          <w:color w:val="A31515"/>
          <w:sz w:val="20"/>
          <w:szCs w:val="20"/>
          <w:lang w:eastAsia="en-US"/>
          <w:rPrChange w:id="931" w:author="JL" w:date="2016-12-11T14:17:00Z">
            <w:rPr>
              <w:rFonts w:ascii="inherit" w:hAnsi="inherit" w:cs="Courier New"/>
              <w:color w:val="A31515"/>
              <w:sz w:val="20"/>
              <w:szCs w:val="20"/>
              <w:lang w:val="en-CA" w:eastAsia="en-US"/>
            </w:rPr>
          </w:rPrChange>
        </w:rPr>
        <w:t>'" }'</w:t>
      </w:r>
      <w:r w:rsidRPr="0072500A">
        <w:rPr>
          <w:rFonts w:ascii="Courier New" w:hAnsi="Courier New" w:cs="Courier New"/>
          <w:color w:val="444444"/>
          <w:sz w:val="20"/>
          <w:szCs w:val="20"/>
          <w:lang w:eastAsia="en-US"/>
          <w:rPrChange w:id="932" w:author="JL" w:date="2016-12-11T14:17:00Z">
            <w:rPr>
              <w:rFonts w:ascii="Courier New" w:hAnsi="Courier New" w:cs="Courier New"/>
              <w:color w:val="444444"/>
              <w:sz w:val="20"/>
              <w:szCs w:val="20"/>
              <w:lang w:val="en-CA" w:eastAsia="en-US"/>
            </w:rPr>
          </w:rPrChange>
        </w:rPr>
        <w:t>,</w:t>
      </w:r>
    </w:p>
    <w:p w14:paraId="2D812E84"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33" w:author="JL" w:date="2016-12-11T14:17:00Z">
            <w:rPr>
              <w:color w:val="444444"/>
              <w:szCs w:val="24"/>
              <w:lang w:eastAsia="en-US"/>
            </w:rPr>
          </w:rPrChange>
        </w:rPr>
      </w:pPr>
      <w:r w:rsidRPr="0072500A">
        <w:rPr>
          <w:rFonts w:ascii="Courier New" w:hAnsi="Courier New" w:cs="Courier New"/>
          <w:color w:val="444444"/>
          <w:sz w:val="20"/>
          <w:szCs w:val="20"/>
          <w:lang w:eastAsia="en-US"/>
          <w:rPrChange w:id="934" w:author="JL" w:date="2016-12-11T14:17:00Z">
            <w:rPr>
              <w:rFonts w:ascii="Courier New" w:hAnsi="Courier New" w:cs="Courier New"/>
              <w:color w:val="444444"/>
              <w:sz w:val="20"/>
              <w:szCs w:val="20"/>
              <w:lang w:val="en-CA" w:eastAsia="en-US"/>
            </w:rPr>
          </w:rPrChange>
        </w:rPr>
        <w:t xml:space="preserve">        </w:t>
      </w:r>
      <w:r w:rsidRPr="0072500A">
        <w:rPr>
          <w:rFonts w:ascii="Courier New" w:hAnsi="Courier New" w:cs="Courier New"/>
          <w:color w:val="444444"/>
          <w:sz w:val="20"/>
          <w:szCs w:val="20"/>
          <w:lang w:eastAsia="en-US"/>
          <w:rPrChange w:id="935" w:author="JL" w:date="2016-12-11T14:17:00Z">
            <w:rPr>
              <w:rFonts w:ascii="Courier New" w:hAnsi="Courier New" w:cs="Courier New"/>
              <w:color w:val="444444"/>
              <w:sz w:val="20"/>
              <w:szCs w:val="20"/>
              <w:lang w:eastAsia="en-US"/>
            </w:rPr>
          </w:rPrChange>
        </w:rPr>
        <w:t>contentType: </w:t>
      </w:r>
      <w:r w:rsidRPr="0072500A">
        <w:rPr>
          <w:rFonts w:ascii="inherit" w:hAnsi="inherit" w:cs="Courier New"/>
          <w:color w:val="A31515"/>
          <w:sz w:val="20"/>
          <w:szCs w:val="20"/>
          <w:lang w:eastAsia="en-US"/>
          <w:rPrChange w:id="936" w:author="JL" w:date="2016-12-11T14:17:00Z">
            <w:rPr>
              <w:rFonts w:ascii="inherit" w:hAnsi="inherit" w:cs="Courier New"/>
              <w:color w:val="A31515"/>
              <w:sz w:val="20"/>
              <w:szCs w:val="20"/>
              <w:lang w:eastAsia="en-US"/>
            </w:rPr>
          </w:rPrChange>
        </w:rPr>
        <w:t>"application/json; charset=utf-8"</w:t>
      </w:r>
      <w:r w:rsidRPr="0072500A">
        <w:rPr>
          <w:rFonts w:ascii="Courier New" w:hAnsi="Courier New" w:cs="Courier New"/>
          <w:color w:val="444444"/>
          <w:sz w:val="20"/>
          <w:szCs w:val="20"/>
          <w:lang w:eastAsia="en-US"/>
          <w:rPrChange w:id="937" w:author="JL" w:date="2016-12-11T14:17:00Z">
            <w:rPr>
              <w:rFonts w:ascii="Courier New" w:hAnsi="Courier New" w:cs="Courier New"/>
              <w:color w:val="444444"/>
              <w:sz w:val="20"/>
              <w:szCs w:val="20"/>
              <w:lang w:eastAsia="en-US"/>
            </w:rPr>
          </w:rPrChange>
        </w:rPr>
        <w:t>,</w:t>
      </w:r>
    </w:p>
    <w:p w14:paraId="4FE258FE"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38" w:author="JL" w:date="2016-12-11T14:17:00Z">
            <w:rPr>
              <w:color w:val="444444"/>
              <w:szCs w:val="24"/>
              <w:lang w:val="en-CA" w:eastAsia="en-US"/>
            </w:rPr>
          </w:rPrChange>
        </w:rPr>
      </w:pPr>
      <w:r w:rsidRPr="0072500A">
        <w:rPr>
          <w:rFonts w:ascii="Courier New" w:hAnsi="Courier New" w:cs="Courier New"/>
          <w:color w:val="444444"/>
          <w:sz w:val="20"/>
          <w:szCs w:val="20"/>
          <w:lang w:eastAsia="en-US"/>
          <w:rPrChange w:id="939" w:author="JL" w:date="2016-12-11T14:17:00Z">
            <w:rPr>
              <w:rFonts w:ascii="Courier New" w:hAnsi="Courier New" w:cs="Courier New"/>
              <w:color w:val="444444"/>
              <w:sz w:val="20"/>
              <w:szCs w:val="20"/>
              <w:lang w:eastAsia="en-US"/>
            </w:rPr>
          </w:rPrChange>
        </w:rPr>
        <w:t xml:space="preserve">        </w:t>
      </w:r>
      <w:r w:rsidRPr="0072500A">
        <w:rPr>
          <w:rFonts w:ascii="Courier New" w:hAnsi="Courier New" w:cs="Courier New"/>
          <w:color w:val="444444"/>
          <w:sz w:val="20"/>
          <w:szCs w:val="20"/>
          <w:lang w:eastAsia="en-US"/>
          <w:rPrChange w:id="940" w:author="JL" w:date="2016-12-11T14:17:00Z">
            <w:rPr>
              <w:rFonts w:ascii="Courier New" w:hAnsi="Courier New" w:cs="Courier New"/>
              <w:color w:val="444444"/>
              <w:sz w:val="20"/>
              <w:szCs w:val="20"/>
              <w:lang w:val="en-CA" w:eastAsia="en-US"/>
            </w:rPr>
          </w:rPrChange>
        </w:rPr>
        <w:t>dataType: </w:t>
      </w:r>
      <w:r w:rsidRPr="0072500A">
        <w:rPr>
          <w:rFonts w:ascii="inherit" w:hAnsi="inherit" w:cs="Courier New"/>
          <w:color w:val="A31515"/>
          <w:sz w:val="20"/>
          <w:szCs w:val="20"/>
          <w:lang w:eastAsia="en-US"/>
          <w:rPrChange w:id="941" w:author="JL" w:date="2016-12-11T14:17:00Z">
            <w:rPr>
              <w:rFonts w:ascii="inherit" w:hAnsi="inherit" w:cs="Courier New"/>
              <w:color w:val="A31515"/>
              <w:sz w:val="20"/>
              <w:szCs w:val="20"/>
              <w:lang w:val="en-CA" w:eastAsia="en-US"/>
            </w:rPr>
          </w:rPrChange>
        </w:rPr>
        <w:t>"json"</w:t>
      </w:r>
      <w:r w:rsidRPr="0072500A">
        <w:rPr>
          <w:rFonts w:ascii="Courier New" w:hAnsi="Courier New" w:cs="Courier New"/>
          <w:color w:val="444444"/>
          <w:sz w:val="20"/>
          <w:szCs w:val="20"/>
          <w:lang w:eastAsia="en-US"/>
          <w:rPrChange w:id="942" w:author="JL" w:date="2016-12-11T14:17:00Z">
            <w:rPr>
              <w:rFonts w:ascii="Courier New" w:hAnsi="Courier New" w:cs="Courier New"/>
              <w:color w:val="444444"/>
              <w:sz w:val="20"/>
              <w:szCs w:val="20"/>
              <w:lang w:val="en-CA" w:eastAsia="en-US"/>
            </w:rPr>
          </w:rPrChange>
        </w:rPr>
        <w:t>,</w:t>
      </w:r>
    </w:p>
    <w:p w14:paraId="397CD659"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43" w:author="JL" w:date="2016-12-11T14:17:00Z">
            <w:rPr>
              <w:color w:val="444444"/>
              <w:szCs w:val="24"/>
              <w:lang w:val="en-CA" w:eastAsia="en-US"/>
            </w:rPr>
          </w:rPrChange>
        </w:rPr>
      </w:pPr>
      <w:r w:rsidRPr="0072500A">
        <w:rPr>
          <w:rFonts w:ascii="Courier New" w:hAnsi="Courier New" w:cs="Courier New"/>
          <w:color w:val="444444"/>
          <w:sz w:val="20"/>
          <w:szCs w:val="20"/>
          <w:lang w:eastAsia="en-US"/>
          <w:rPrChange w:id="944" w:author="JL" w:date="2016-12-11T14:17:00Z">
            <w:rPr>
              <w:rFonts w:ascii="Courier New" w:hAnsi="Courier New" w:cs="Courier New"/>
              <w:color w:val="444444"/>
              <w:sz w:val="20"/>
              <w:szCs w:val="20"/>
              <w:lang w:val="en-CA" w:eastAsia="en-US"/>
            </w:rPr>
          </w:rPrChange>
        </w:rPr>
        <w:t>        success: OnSuccess,</w:t>
      </w:r>
    </w:p>
    <w:p w14:paraId="0537F884"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45" w:author="JL" w:date="2016-12-11T14:17:00Z">
            <w:rPr>
              <w:color w:val="444444"/>
              <w:szCs w:val="24"/>
              <w:lang w:val="en-CA" w:eastAsia="en-US"/>
            </w:rPr>
          </w:rPrChange>
        </w:rPr>
      </w:pPr>
      <w:r w:rsidRPr="0072500A">
        <w:rPr>
          <w:rFonts w:ascii="Courier New" w:hAnsi="Courier New" w:cs="Courier New"/>
          <w:color w:val="444444"/>
          <w:sz w:val="20"/>
          <w:szCs w:val="20"/>
          <w:lang w:eastAsia="en-US"/>
          <w:rPrChange w:id="946" w:author="JL" w:date="2016-12-11T14:17:00Z">
            <w:rPr>
              <w:rFonts w:ascii="Courier New" w:hAnsi="Courier New" w:cs="Courier New"/>
              <w:color w:val="444444"/>
              <w:sz w:val="20"/>
              <w:szCs w:val="20"/>
              <w:lang w:val="en-CA" w:eastAsia="en-US"/>
            </w:rPr>
          </w:rPrChange>
        </w:rPr>
        <w:t>        failure: </w:t>
      </w:r>
      <w:r w:rsidRPr="0072500A">
        <w:rPr>
          <w:rFonts w:ascii="inherit" w:hAnsi="inherit" w:cs="Courier New"/>
          <w:color w:val="0000FF"/>
          <w:sz w:val="20"/>
          <w:szCs w:val="20"/>
          <w:lang w:eastAsia="en-US"/>
          <w:rPrChange w:id="947" w:author="JL" w:date="2016-12-11T14:17:00Z">
            <w:rPr>
              <w:rFonts w:ascii="inherit" w:hAnsi="inherit" w:cs="Courier New"/>
              <w:color w:val="0000FF"/>
              <w:sz w:val="20"/>
              <w:szCs w:val="20"/>
              <w:lang w:val="en-CA" w:eastAsia="en-US"/>
            </w:rPr>
          </w:rPrChange>
        </w:rPr>
        <w:t>function</w:t>
      </w:r>
      <w:r w:rsidRPr="0072500A">
        <w:rPr>
          <w:rFonts w:ascii="Courier New" w:hAnsi="Courier New" w:cs="Courier New"/>
          <w:color w:val="444444"/>
          <w:sz w:val="20"/>
          <w:szCs w:val="20"/>
          <w:lang w:eastAsia="en-US"/>
          <w:rPrChange w:id="948" w:author="JL" w:date="2016-12-11T14:17:00Z">
            <w:rPr>
              <w:rFonts w:ascii="Courier New" w:hAnsi="Courier New" w:cs="Courier New"/>
              <w:color w:val="444444"/>
              <w:sz w:val="20"/>
              <w:szCs w:val="20"/>
              <w:lang w:val="en-CA" w:eastAsia="en-US"/>
            </w:rPr>
          </w:rPrChange>
        </w:rPr>
        <w:t>(response) {</w:t>
      </w:r>
    </w:p>
    <w:p w14:paraId="4F458DCF"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49" w:author="JL" w:date="2016-12-11T14:17:00Z">
            <w:rPr>
              <w:color w:val="444444"/>
              <w:szCs w:val="24"/>
              <w:lang w:eastAsia="en-US"/>
            </w:rPr>
          </w:rPrChange>
        </w:rPr>
      </w:pPr>
      <w:r w:rsidRPr="0072500A">
        <w:rPr>
          <w:rFonts w:ascii="Courier New" w:hAnsi="Courier New" w:cs="Courier New"/>
          <w:color w:val="444444"/>
          <w:sz w:val="20"/>
          <w:szCs w:val="20"/>
          <w:lang w:eastAsia="en-US"/>
          <w:rPrChange w:id="950" w:author="JL" w:date="2016-12-11T14:17:00Z">
            <w:rPr>
              <w:rFonts w:ascii="Courier New" w:hAnsi="Courier New" w:cs="Courier New"/>
              <w:color w:val="444444"/>
              <w:sz w:val="20"/>
              <w:szCs w:val="20"/>
              <w:lang w:val="en-CA" w:eastAsia="en-US"/>
            </w:rPr>
          </w:rPrChange>
        </w:rPr>
        <w:t xml:space="preserve">            </w:t>
      </w:r>
      <w:r w:rsidRPr="0072500A">
        <w:rPr>
          <w:rFonts w:ascii="Courier New" w:hAnsi="Courier New" w:cs="Courier New"/>
          <w:color w:val="444444"/>
          <w:sz w:val="20"/>
          <w:szCs w:val="20"/>
          <w:lang w:eastAsia="en-US"/>
          <w:rPrChange w:id="951" w:author="JL" w:date="2016-12-11T14:17:00Z">
            <w:rPr>
              <w:rFonts w:ascii="Courier New" w:hAnsi="Courier New" w:cs="Courier New"/>
              <w:color w:val="444444"/>
              <w:sz w:val="20"/>
              <w:szCs w:val="20"/>
              <w:lang w:eastAsia="en-US"/>
            </w:rPr>
          </w:rPrChange>
        </w:rPr>
        <w:t>alert(response.d);</w:t>
      </w:r>
    </w:p>
    <w:p w14:paraId="3A5E1E55"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52" w:author="JL" w:date="2016-12-11T14:17:00Z">
            <w:rPr>
              <w:color w:val="444444"/>
              <w:szCs w:val="24"/>
              <w:lang w:eastAsia="en-US"/>
            </w:rPr>
          </w:rPrChange>
        </w:rPr>
      </w:pPr>
      <w:r w:rsidRPr="0072500A">
        <w:rPr>
          <w:rFonts w:ascii="Courier New" w:hAnsi="Courier New" w:cs="Courier New"/>
          <w:color w:val="444444"/>
          <w:sz w:val="20"/>
          <w:szCs w:val="20"/>
          <w:lang w:eastAsia="en-US"/>
          <w:rPrChange w:id="953" w:author="JL" w:date="2016-12-11T14:17:00Z">
            <w:rPr>
              <w:rFonts w:ascii="Courier New" w:hAnsi="Courier New" w:cs="Courier New"/>
              <w:color w:val="444444"/>
              <w:sz w:val="20"/>
              <w:szCs w:val="20"/>
              <w:lang w:eastAsia="en-US"/>
            </w:rPr>
          </w:rPrChange>
        </w:rPr>
        <w:t>        }</w:t>
      </w:r>
    </w:p>
    <w:p w14:paraId="47BE7E71"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54" w:author="JL" w:date="2016-12-11T14:17:00Z">
            <w:rPr>
              <w:color w:val="444444"/>
              <w:szCs w:val="24"/>
              <w:lang w:eastAsia="en-US"/>
            </w:rPr>
          </w:rPrChange>
        </w:rPr>
      </w:pPr>
      <w:r w:rsidRPr="0072500A">
        <w:rPr>
          <w:rFonts w:ascii="Courier New" w:hAnsi="Courier New" w:cs="Courier New"/>
          <w:color w:val="444444"/>
          <w:sz w:val="20"/>
          <w:szCs w:val="20"/>
          <w:lang w:eastAsia="en-US"/>
          <w:rPrChange w:id="955" w:author="JL" w:date="2016-12-11T14:17:00Z">
            <w:rPr>
              <w:rFonts w:ascii="Courier New" w:hAnsi="Courier New" w:cs="Courier New"/>
              <w:color w:val="444444"/>
              <w:sz w:val="20"/>
              <w:szCs w:val="20"/>
              <w:lang w:eastAsia="en-US"/>
            </w:rPr>
          </w:rPrChange>
        </w:rPr>
        <w:t>    });</w:t>
      </w:r>
    </w:p>
    <w:p w14:paraId="72058D8A"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56" w:author="JL" w:date="2016-12-11T14:17:00Z">
            <w:rPr>
              <w:color w:val="444444"/>
              <w:szCs w:val="24"/>
              <w:lang w:eastAsia="en-US"/>
            </w:rPr>
          </w:rPrChange>
        </w:rPr>
      </w:pPr>
      <w:r w:rsidRPr="0072500A">
        <w:rPr>
          <w:rFonts w:ascii="Courier New" w:hAnsi="Courier New" w:cs="Courier New"/>
          <w:color w:val="444444"/>
          <w:sz w:val="20"/>
          <w:szCs w:val="20"/>
          <w:lang w:eastAsia="en-US"/>
          <w:rPrChange w:id="957" w:author="JL" w:date="2016-12-11T14:17:00Z">
            <w:rPr>
              <w:rFonts w:ascii="Courier New" w:hAnsi="Courier New" w:cs="Courier New"/>
              <w:color w:val="444444"/>
              <w:sz w:val="20"/>
              <w:szCs w:val="20"/>
              <w:lang w:eastAsia="en-US"/>
            </w:rPr>
          </w:rPrChange>
        </w:rPr>
        <w:t>}</w:t>
      </w:r>
    </w:p>
    <w:p w14:paraId="5A13D4D4" w14:textId="4A1EEB57" w:rsidR="006C54A7" w:rsidRPr="0072500A" w:rsidRDefault="006C54A7" w:rsidP="002A5C95">
      <w:pPr>
        <w:pBdr>
          <w:top w:val="single" w:sz="4" w:space="1" w:color="auto"/>
          <w:left w:val="single" w:sz="4" w:space="4" w:color="auto"/>
          <w:bottom w:val="single" w:sz="4" w:space="1" w:color="auto"/>
          <w:right w:val="single" w:sz="4" w:space="4" w:color="auto"/>
        </w:pBdr>
        <w:tabs>
          <w:tab w:val="left" w:pos="4252"/>
        </w:tabs>
        <w:spacing w:after="0" w:line="240" w:lineRule="auto"/>
        <w:jc w:val="left"/>
        <w:rPr>
          <w:color w:val="444444"/>
          <w:szCs w:val="24"/>
          <w:lang w:eastAsia="en-US"/>
          <w:rPrChange w:id="958" w:author="JL" w:date="2016-12-11T14:17:00Z">
            <w:rPr>
              <w:color w:val="444444"/>
              <w:szCs w:val="24"/>
              <w:lang w:eastAsia="en-US"/>
            </w:rPr>
          </w:rPrChange>
        </w:rPr>
      </w:pPr>
      <w:r w:rsidRPr="0072500A">
        <w:rPr>
          <w:rFonts w:ascii="Courier New" w:hAnsi="Courier New" w:cs="Courier New"/>
          <w:color w:val="0000FF"/>
          <w:sz w:val="20"/>
          <w:szCs w:val="20"/>
          <w:lang w:eastAsia="en-US"/>
          <w:rPrChange w:id="959" w:author="JL" w:date="2016-12-11T14:17:00Z">
            <w:rPr>
              <w:rFonts w:ascii="Courier New" w:hAnsi="Courier New" w:cs="Courier New"/>
              <w:color w:val="0000FF"/>
              <w:sz w:val="20"/>
              <w:szCs w:val="20"/>
              <w:lang w:eastAsia="en-US"/>
            </w:rPr>
          </w:rPrChange>
        </w:rPr>
        <w:t>function</w:t>
      </w:r>
      <w:r w:rsidRPr="0072500A">
        <w:rPr>
          <w:rFonts w:ascii="Courier New" w:hAnsi="Courier New" w:cs="Courier New"/>
          <w:color w:val="444444"/>
          <w:sz w:val="20"/>
          <w:szCs w:val="20"/>
          <w:lang w:eastAsia="en-US"/>
          <w:rPrChange w:id="960" w:author="JL" w:date="2016-12-11T14:17:00Z">
            <w:rPr>
              <w:rFonts w:ascii="Courier New" w:hAnsi="Courier New" w:cs="Courier New"/>
              <w:color w:val="444444"/>
              <w:sz w:val="20"/>
              <w:szCs w:val="20"/>
              <w:lang w:eastAsia="en-US"/>
            </w:rPr>
          </w:rPrChange>
        </w:rPr>
        <w:t> OnSuccess(response) {</w:t>
      </w:r>
      <w:r w:rsidR="002A5C95" w:rsidRPr="0072500A">
        <w:rPr>
          <w:rFonts w:ascii="Courier New" w:hAnsi="Courier New" w:cs="Courier New"/>
          <w:color w:val="444444"/>
          <w:sz w:val="20"/>
          <w:szCs w:val="20"/>
          <w:lang w:eastAsia="en-US"/>
          <w:rPrChange w:id="961" w:author="JL" w:date="2016-12-11T14:17:00Z">
            <w:rPr>
              <w:rFonts w:ascii="Courier New" w:hAnsi="Courier New" w:cs="Courier New"/>
              <w:color w:val="444444"/>
              <w:sz w:val="20"/>
              <w:szCs w:val="20"/>
              <w:lang w:eastAsia="en-US"/>
            </w:rPr>
          </w:rPrChange>
        </w:rPr>
        <w:tab/>
      </w:r>
    </w:p>
    <w:p w14:paraId="45D89FDC"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62" w:author="JL" w:date="2016-12-11T14:17:00Z">
            <w:rPr>
              <w:color w:val="444444"/>
              <w:szCs w:val="24"/>
              <w:lang w:eastAsia="en-US"/>
            </w:rPr>
          </w:rPrChange>
        </w:rPr>
      </w:pPr>
      <w:r w:rsidRPr="0072500A">
        <w:rPr>
          <w:rFonts w:ascii="Courier New" w:hAnsi="Courier New" w:cs="Courier New"/>
          <w:color w:val="444444"/>
          <w:sz w:val="20"/>
          <w:szCs w:val="20"/>
          <w:lang w:eastAsia="en-US"/>
          <w:rPrChange w:id="963" w:author="JL" w:date="2016-12-11T14:17:00Z">
            <w:rPr>
              <w:rFonts w:ascii="Courier New" w:hAnsi="Courier New" w:cs="Courier New"/>
              <w:color w:val="444444"/>
              <w:sz w:val="20"/>
              <w:szCs w:val="20"/>
              <w:lang w:eastAsia="en-US"/>
            </w:rPr>
          </w:rPrChange>
        </w:rPr>
        <w:t>    alert(response.d);</w:t>
      </w:r>
    </w:p>
    <w:p w14:paraId="22798268"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64" w:author="JL" w:date="2016-12-11T14:17:00Z">
            <w:rPr>
              <w:color w:val="444444"/>
              <w:szCs w:val="24"/>
              <w:lang w:eastAsia="en-US"/>
            </w:rPr>
          </w:rPrChange>
        </w:rPr>
      </w:pPr>
      <w:r w:rsidRPr="0072500A">
        <w:rPr>
          <w:rFonts w:ascii="Courier New" w:hAnsi="Courier New" w:cs="Courier New"/>
          <w:color w:val="444444"/>
          <w:sz w:val="20"/>
          <w:szCs w:val="20"/>
          <w:lang w:eastAsia="en-US"/>
          <w:rPrChange w:id="965" w:author="JL" w:date="2016-12-11T14:17:00Z">
            <w:rPr>
              <w:rFonts w:ascii="Courier New" w:hAnsi="Courier New" w:cs="Courier New"/>
              <w:color w:val="444444"/>
              <w:sz w:val="20"/>
              <w:szCs w:val="20"/>
              <w:lang w:eastAsia="en-US"/>
            </w:rPr>
          </w:rPrChange>
        </w:rPr>
        <w:t>}</w:t>
      </w:r>
    </w:p>
    <w:p w14:paraId="2A8C8E33" w14:textId="77777777" w:rsidR="006C54A7" w:rsidRPr="0072500A" w:rsidRDefault="006C54A7" w:rsidP="006C54A7">
      <w:pPr>
        <w:pBdr>
          <w:top w:val="single" w:sz="4" w:space="1" w:color="auto"/>
          <w:left w:val="single" w:sz="4" w:space="4" w:color="auto"/>
          <w:bottom w:val="single" w:sz="4" w:space="1" w:color="auto"/>
          <w:right w:val="single" w:sz="4" w:space="4" w:color="auto"/>
        </w:pBdr>
        <w:spacing w:after="0" w:line="240" w:lineRule="auto"/>
        <w:jc w:val="left"/>
        <w:rPr>
          <w:color w:val="444444"/>
          <w:szCs w:val="24"/>
          <w:lang w:eastAsia="en-US"/>
          <w:rPrChange w:id="966" w:author="JL" w:date="2016-12-11T14:17:00Z">
            <w:rPr>
              <w:color w:val="444444"/>
              <w:szCs w:val="24"/>
              <w:lang w:eastAsia="en-US"/>
            </w:rPr>
          </w:rPrChange>
        </w:rPr>
      </w:pPr>
      <w:r w:rsidRPr="0072500A">
        <w:rPr>
          <w:rFonts w:ascii="Courier New" w:hAnsi="Courier New" w:cs="Courier New"/>
          <w:color w:val="0000FF"/>
          <w:sz w:val="20"/>
          <w:szCs w:val="20"/>
          <w:lang w:eastAsia="en-US"/>
          <w:rPrChange w:id="967" w:author="JL" w:date="2016-12-11T14:17:00Z">
            <w:rPr>
              <w:rFonts w:ascii="Courier New" w:hAnsi="Courier New" w:cs="Courier New"/>
              <w:color w:val="0000FF"/>
              <w:sz w:val="20"/>
              <w:szCs w:val="20"/>
              <w:lang w:eastAsia="en-US"/>
            </w:rPr>
          </w:rPrChange>
        </w:rPr>
        <w:t>&lt;/</w:t>
      </w:r>
      <w:r w:rsidRPr="0072500A">
        <w:rPr>
          <w:rFonts w:ascii="Courier New" w:hAnsi="Courier New" w:cs="Courier New"/>
          <w:color w:val="A31515"/>
          <w:sz w:val="20"/>
          <w:szCs w:val="20"/>
          <w:lang w:eastAsia="en-US"/>
          <w:rPrChange w:id="968" w:author="JL" w:date="2016-12-11T14:17:00Z">
            <w:rPr>
              <w:rFonts w:ascii="Courier New" w:hAnsi="Courier New" w:cs="Courier New"/>
              <w:color w:val="A31515"/>
              <w:sz w:val="20"/>
              <w:szCs w:val="20"/>
              <w:lang w:eastAsia="en-US"/>
            </w:rPr>
          </w:rPrChange>
        </w:rPr>
        <w:t>script</w:t>
      </w:r>
      <w:r w:rsidRPr="0072500A">
        <w:rPr>
          <w:rFonts w:ascii="Courier New" w:hAnsi="Courier New" w:cs="Courier New"/>
          <w:color w:val="0000FF"/>
          <w:sz w:val="20"/>
          <w:szCs w:val="20"/>
          <w:lang w:eastAsia="en-US"/>
          <w:rPrChange w:id="969" w:author="JL" w:date="2016-12-11T14:17:00Z">
            <w:rPr>
              <w:rFonts w:ascii="Courier New" w:hAnsi="Courier New" w:cs="Courier New"/>
              <w:color w:val="0000FF"/>
              <w:sz w:val="20"/>
              <w:szCs w:val="20"/>
              <w:lang w:eastAsia="en-US"/>
            </w:rPr>
          </w:rPrChange>
        </w:rPr>
        <w:t>&gt;</w:t>
      </w:r>
    </w:p>
    <w:p w14:paraId="42A9B898" w14:textId="77777777" w:rsidR="006C54A7" w:rsidRPr="0072500A" w:rsidRDefault="006C54A7" w:rsidP="006C54A7">
      <w:pPr>
        <w:rPr>
          <w:rPrChange w:id="970" w:author="JL" w:date="2016-12-11T14:17:00Z">
            <w:rPr/>
          </w:rPrChange>
        </w:rPr>
      </w:pPr>
    </w:p>
    <w:p w14:paraId="4F803433" w14:textId="46559CEC" w:rsidR="00CC7D3C" w:rsidRPr="0072500A" w:rsidRDefault="00A44BDB" w:rsidP="00CC7D3C">
      <w:pPr>
        <w:rPr>
          <w:rPrChange w:id="971" w:author="JL" w:date="2016-12-11T14:17:00Z">
            <w:rPr/>
          </w:rPrChange>
        </w:rPr>
      </w:pPr>
      <w:r w:rsidRPr="0072500A">
        <w:rPr>
          <w:rPrChange w:id="972" w:author="JL" w:date="2016-12-11T14:17:00Z">
            <w:rPr/>
          </w:rPrChange>
        </w:rPr>
        <w:t xml:space="preserve">Ce fragment de code AJAX est executé à l’aide de JQuery, il est donc important d’inclure une référence au </w:t>
      </w:r>
      <w:commentRangeStart w:id="973"/>
      <w:r w:rsidRPr="0072500A">
        <w:rPr>
          <w:rPrChange w:id="974" w:author="JL" w:date="2016-12-11T14:17:00Z">
            <w:rPr/>
          </w:rPrChange>
        </w:rPr>
        <w:t>CDN</w:t>
      </w:r>
      <w:commentRangeEnd w:id="973"/>
      <w:r w:rsidR="001C4F58" w:rsidRPr="0072500A">
        <w:rPr>
          <w:rStyle w:val="CommentReference"/>
          <w:rPrChange w:id="975" w:author="JL" w:date="2016-12-11T14:17:00Z">
            <w:rPr>
              <w:rStyle w:val="CommentReference"/>
            </w:rPr>
          </w:rPrChange>
        </w:rPr>
        <w:commentReference w:id="973"/>
      </w:r>
      <w:r w:rsidRPr="0072500A">
        <w:rPr>
          <w:rPrChange w:id="976" w:author="JL" w:date="2016-12-11T14:17:00Z">
            <w:rPr/>
          </w:rPrChange>
        </w:rPr>
        <w:t xml:space="preserve"> dans le code. </w:t>
      </w:r>
    </w:p>
    <w:p w14:paraId="415FEAC8" w14:textId="77777777" w:rsidR="008669B2" w:rsidRPr="0072500A" w:rsidRDefault="00AB476F" w:rsidP="00A44BDB">
      <w:pPr>
        <w:pStyle w:val="Heading1"/>
        <w:rPr>
          <w:lang w:val="fr-CA"/>
          <w:rPrChange w:id="977" w:author="JL" w:date="2016-12-11T14:17:00Z">
            <w:rPr/>
          </w:rPrChange>
        </w:rPr>
      </w:pPr>
      <w:bookmarkStart w:id="978" w:name="_Toc464572185"/>
      <w:r w:rsidRPr="0072500A">
        <w:rPr>
          <w:lang w:val="fr-CA"/>
          <w:rPrChange w:id="979" w:author="JL" w:date="2016-12-11T14:17:00Z">
            <w:rPr/>
          </w:rPrChange>
        </w:rPr>
        <w:lastRenderedPageBreak/>
        <w:t>Développement de l’application Web mobile</w:t>
      </w:r>
      <w:bookmarkEnd w:id="978"/>
    </w:p>
    <w:p w14:paraId="17BECC55" w14:textId="4785B234" w:rsidR="005F72F5" w:rsidRPr="0072500A" w:rsidRDefault="00C81AAB" w:rsidP="005F72F5">
      <w:pPr>
        <w:rPr>
          <w:rPrChange w:id="980" w:author="JL" w:date="2016-12-11T14:17:00Z">
            <w:rPr/>
          </w:rPrChange>
        </w:rPr>
      </w:pPr>
      <w:bookmarkStart w:id="981" w:name="_Toc464572186"/>
      <w:r w:rsidRPr="0072500A">
        <w:rPr>
          <w:rPrChange w:id="982" w:author="JL" w:date="2016-12-11T14:17:00Z">
            <w:rPr/>
          </w:rPrChange>
        </w:rPr>
        <w:t>Le début du développement porte surtout sur la portabilité de l’application sur un appareil mobile. Une bonne quantité de mon temps a été investi dans la compréhension du Framework Bootstrap qui une fois mis en place dans l’application accélère grandement le développement d’une accélération utilisée sur différents supports. Le principe de base du Framework est de permettre à l’utilisateur de définir à la page si elle doit empiler ou rétrécir un élément en fonction de la taille de l’appareil.</w:t>
      </w:r>
      <w:r w:rsidR="00A25522" w:rsidRPr="0072500A">
        <w:rPr>
          <w:rPrChange w:id="983" w:author="JL" w:date="2016-12-11T14:17:00Z">
            <w:rPr/>
          </w:rPrChange>
        </w:rPr>
        <w:t xml:space="preserve"> L’utilisation de Bootstrap est simple et le Framework peut être invoqué complètement à l’aide de trois liens vers des CDN</w:t>
      </w:r>
      <w:r w:rsidR="00A25522" w:rsidRPr="0072500A">
        <w:rPr>
          <w:rStyle w:val="FootnoteReference"/>
          <w:rPrChange w:id="984" w:author="JL" w:date="2016-12-11T14:17:00Z">
            <w:rPr>
              <w:rStyle w:val="FootnoteReference"/>
            </w:rPr>
          </w:rPrChange>
        </w:rPr>
        <w:footnoteReference w:id="8"/>
      </w:r>
      <w:r w:rsidR="00A25522" w:rsidRPr="0072500A">
        <w:rPr>
          <w:rPrChange w:id="985" w:author="JL" w:date="2016-12-11T14:17:00Z">
            <w:rPr/>
          </w:rPrChange>
        </w:rPr>
        <w:t xml:space="preserve">. </w:t>
      </w:r>
      <w:r w:rsidRPr="0072500A">
        <w:rPr>
          <w:rPrChange w:id="986" w:author="JL" w:date="2016-12-11T14:17:00Z">
            <w:rPr/>
          </w:rPrChange>
        </w:rPr>
        <w:t xml:space="preserve"> </w:t>
      </w:r>
    </w:p>
    <w:p w14:paraId="66096432" w14:textId="3751E6DF" w:rsidR="00C81AAB" w:rsidRPr="0072500A" w:rsidRDefault="00C81AAB" w:rsidP="005F72F5">
      <w:pPr>
        <w:rPr>
          <w:rPrChange w:id="987" w:author="JL" w:date="2016-12-11T14:17:00Z">
            <w:rPr/>
          </w:rPrChange>
        </w:rPr>
      </w:pPr>
      <w:r w:rsidRPr="0072500A">
        <w:rPr>
          <w:noProof/>
          <w:lang w:eastAsia="en-US"/>
          <w:rPrChange w:id="988" w:author="JL" w:date="2016-12-11T14:17:00Z">
            <w:rPr>
              <w:noProof/>
              <w:lang w:val="en-US" w:eastAsia="en-US"/>
            </w:rPr>
          </w:rPrChange>
        </w:rPr>
        <w:drawing>
          <wp:inline distT="0" distB="0" distL="0" distR="0" wp14:anchorId="755EE556" wp14:editId="69F16A54">
            <wp:extent cx="6400800" cy="1741018"/>
            <wp:effectExtent l="0" t="0" r="0" b="0"/>
            <wp:docPr id="5" name="Picture 5" descr="Empilement ou rédu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ilement ou réductio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741018"/>
                    </a:xfrm>
                    <a:prstGeom prst="rect">
                      <a:avLst/>
                    </a:prstGeom>
                    <a:noFill/>
                    <a:ln>
                      <a:noFill/>
                    </a:ln>
                  </pic:spPr>
                </pic:pic>
              </a:graphicData>
            </a:graphic>
          </wp:inline>
        </w:drawing>
      </w:r>
    </w:p>
    <w:p w14:paraId="74B575A1" w14:textId="1CBA0638" w:rsidR="00C81AAB" w:rsidRPr="0072500A" w:rsidRDefault="00C81AAB" w:rsidP="00C81AAB">
      <w:pPr>
        <w:pStyle w:val="Caption"/>
        <w:rPr>
          <w:rPrChange w:id="989" w:author="JL" w:date="2016-12-11T14:17:00Z">
            <w:rPr/>
          </w:rPrChange>
        </w:rPr>
      </w:pPr>
      <w:r w:rsidRPr="0072500A">
        <w:rPr>
          <w:rPrChange w:id="990" w:author="JL" w:date="2016-12-11T14:17:00Z">
            <w:rPr/>
          </w:rPrChange>
        </w:rPr>
        <w:t>Schéma 4.1 : Empilement vs Réduction</w:t>
      </w:r>
    </w:p>
    <w:p w14:paraId="39F9EDAE" w14:textId="79D67693" w:rsidR="00C81AAB" w:rsidRPr="0072500A" w:rsidRDefault="00A03107" w:rsidP="005F72F5">
      <w:pPr>
        <w:rPr>
          <w:rPrChange w:id="991" w:author="JL" w:date="2016-12-11T14:17:00Z">
            <w:rPr/>
          </w:rPrChange>
        </w:rPr>
      </w:pPr>
      <w:r w:rsidRPr="0072500A">
        <w:rPr>
          <w:rPrChange w:id="992" w:author="JL" w:date="2016-12-11T14:17:00Z">
            <w:rPr/>
          </w:rPrChange>
        </w:rPr>
        <w:t xml:space="preserve">Une fois la disposition des éléments réalisée à l’aide du Framework, je me suis lancé dans la conception de l’architecture de l’application à l’aide du modèle MVC. Cette application étant mon premier projet de taille en ASP.Net MVC, je dû m’arrêter à plusieurs étapes pour vérifier si mon application était conçue de manière performante et fidèle au modèle de développement MVC. Par exemple, je n’ai utilisé AJAX que très peu lors de la première phase de conception, et les contrôleurs étaient appelés de manière assez chaotique dans le code. La réfactorisation du code à l’aide d’appels AJAX et JQuery a grandement simplifié le code et épuré le fichier. </w:t>
      </w:r>
      <w:ins w:id="993" w:author="JL" w:date="2016-12-11T15:40:00Z">
        <w:r w:rsidR="005D6247">
          <w:t xml:space="preserve">La première écriture du code a débouché sur une application </w:t>
        </w:r>
        <w:r w:rsidR="005D6247">
          <w:lastRenderedPageBreak/>
          <w:t xml:space="preserve">fonctionnelle, cependant toutes les actions étaient </w:t>
        </w:r>
      </w:ins>
      <w:ins w:id="994" w:author="JL" w:date="2016-12-11T15:41:00Z">
        <w:r w:rsidR="005D6247">
          <w:t>exécutées</w:t>
        </w:r>
      </w:ins>
      <w:ins w:id="995" w:author="JL" w:date="2016-12-11T15:40:00Z">
        <w:r w:rsidR="005D6247">
          <w:t xml:space="preserve"> </w:t>
        </w:r>
      </w:ins>
      <w:ins w:id="996" w:author="JL" w:date="2016-12-11T15:41:00Z">
        <w:r w:rsidR="005D6247">
          <w:t xml:space="preserve">à l’aide d’un contrôleur universel et toutes les classes utilisées étaient regroupé dans le fichier « Modele.cs ». La réécriture du code a eu pour but de créer un contrôleur par objet du modèle pour faciliter la compréhension du code et la navigation </w:t>
        </w:r>
      </w:ins>
      <w:ins w:id="997" w:author="JL" w:date="2016-12-11T15:42:00Z">
        <w:r w:rsidR="005D6247">
          <w:t xml:space="preserve">à l’intérieur de la solution. Tous les scripts JavaScripts ont aussi été déplacés dans </w:t>
        </w:r>
      </w:ins>
      <w:ins w:id="998" w:author="JL" w:date="2016-12-11T21:58:00Z">
        <w:r w:rsidR="0099473C">
          <w:t>le dossier</w:t>
        </w:r>
      </w:ins>
      <w:ins w:id="999" w:author="JL" w:date="2016-12-11T15:42:00Z">
        <w:r w:rsidR="005D6247">
          <w:t xml:space="preserve"> « scripts » de la solution pour réduire la quantité d’information dans les fichiers de vues, qui sont surchargés autrement.</w:t>
        </w:r>
      </w:ins>
    </w:p>
    <w:p w14:paraId="3F97B107" w14:textId="77777777" w:rsidR="00C81AAB" w:rsidRPr="0072500A" w:rsidRDefault="00C81AAB" w:rsidP="005F72F5">
      <w:pPr>
        <w:rPr>
          <w:rPrChange w:id="1000" w:author="JL" w:date="2016-12-11T14:17:00Z">
            <w:rPr/>
          </w:rPrChange>
        </w:rPr>
      </w:pPr>
    </w:p>
    <w:p w14:paraId="0DB18BE9" w14:textId="77777777" w:rsidR="00AB476F" w:rsidRPr="0072500A" w:rsidRDefault="005F72F5" w:rsidP="00AB476F">
      <w:pPr>
        <w:pStyle w:val="Heading2"/>
        <w:rPr>
          <w:rPrChange w:id="1001" w:author="JL" w:date="2016-12-11T14:17:00Z">
            <w:rPr/>
          </w:rPrChange>
        </w:rPr>
      </w:pPr>
      <w:r w:rsidRPr="0072500A">
        <w:rPr>
          <w:rPrChange w:id="1002" w:author="JL" w:date="2016-12-11T14:17:00Z">
            <w:rPr/>
          </w:rPrChange>
        </w:rPr>
        <w:t>Contraintes rencontrées</w:t>
      </w:r>
      <w:bookmarkEnd w:id="981"/>
    </w:p>
    <w:p w14:paraId="6F511181" w14:textId="4B49431C" w:rsidR="005F72F5" w:rsidRPr="0072500A" w:rsidRDefault="001C2A9F" w:rsidP="005F72F5">
      <w:pPr>
        <w:rPr>
          <w:rPrChange w:id="1003" w:author="JL" w:date="2016-12-11T14:17:00Z">
            <w:rPr/>
          </w:rPrChange>
        </w:rPr>
      </w:pPr>
      <w:r w:rsidRPr="0072500A">
        <w:rPr>
          <w:rPrChange w:id="1004" w:author="JL" w:date="2016-12-11T14:17:00Z">
            <w:rPr/>
          </w:rPrChange>
        </w:rPr>
        <w:t>(Ne sait pas quoi mettre ici)</w:t>
      </w:r>
    </w:p>
    <w:p w14:paraId="141973FB" w14:textId="77777777" w:rsidR="005F72F5" w:rsidRPr="0072500A" w:rsidRDefault="005F72F5" w:rsidP="005F72F5">
      <w:pPr>
        <w:pStyle w:val="Heading2"/>
        <w:rPr>
          <w:rPrChange w:id="1005" w:author="JL" w:date="2016-12-11T14:17:00Z">
            <w:rPr/>
          </w:rPrChange>
        </w:rPr>
      </w:pPr>
      <w:bookmarkStart w:id="1006" w:name="_Toc464572187"/>
      <w:r w:rsidRPr="0072500A">
        <w:rPr>
          <w:rPrChange w:id="1007" w:author="JL" w:date="2016-12-11T14:17:00Z">
            <w:rPr/>
          </w:rPrChange>
        </w:rPr>
        <w:t>Problèmes rencontrés</w:t>
      </w:r>
      <w:bookmarkEnd w:id="1006"/>
    </w:p>
    <w:p w14:paraId="0C4B04CD" w14:textId="6F51AEDB" w:rsidR="00A25522" w:rsidRPr="0072500A" w:rsidRDefault="00A25522" w:rsidP="00A44BDB">
      <w:pPr>
        <w:pStyle w:val="Heading3"/>
        <w:rPr>
          <w:rPrChange w:id="1008" w:author="JL" w:date="2016-12-11T14:17:00Z">
            <w:rPr/>
          </w:rPrChange>
        </w:rPr>
      </w:pPr>
      <w:r w:rsidRPr="0072500A">
        <w:rPr>
          <w:rPrChange w:id="1009" w:author="JL" w:date="2016-12-11T14:17:00Z">
            <w:rPr/>
          </w:rPrChange>
        </w:rPr>
        <w:t>Bootstrap</w:t>
      </w:r>
    </w:p>
    <w:p w14:paraId="5A8E10FF" w14:textId="5E3020CC" w:rsidR="00A25522" w:rsidRPr="0072500A" w:rsidRDefault="00A25522">
      <w:pPr>
        <w:rPr>
          <w:rPrChange w:id="1010" w:author="JL" w:date="2016-12-11T14:17:00Z">
            <w:rPr/>
          </w:rPrChange>
        </w:rPr>
      </w:pPr>
      <w:r w:rsidRPr="0072500A">
        <w:rPr>
          <w:rPrChange w:id="1011" w:author="JL" w:date="2016-12-11T14:17:00Z">
            <w:rPr/>
          </w:rPrChange>
        </w:rPr>
        <w:t>L’utilisation de Bootstrap vient avec son lot de frustrations. Parfois, l’empilement de composants sur la page se comporte de manière inattendue. Il est aussi parfois complexe de définir des styles différents pour des appareils de taille différente, par exemple, centrer un élément sur mobile et justifier à gauche sur un ordinateur régulier.</w:t>
      </w:r>
    </w:p>
    <w:p w14:paraId="43C871B4" w14:textId="41992534" w:rsidR="00553E20" w:rsidRPr="0072500A" w:rsidRDefault="00553E20" w:rsidP="00A44BDB">
      <w:pPr>
        <w:pStyle w:val="Heading3"/>
        <w:rPr>
          <w:rPrChange w:id="1012" w:author="JL" w:date="2016-12-11T14:17:00Z">
            <w:rPr/>
          </w:rPrChange>
        </w:rPr>
      </w:pPr>
      <w:r w:rsidRPr="0072500A">
        <w:rPr>
          <w:rPrChange w:id="1013" w:author="JL" w:date="2016-12-11T14:17:00Z">
            <w:rPr/>
          </w:rPrChange>
        </w:rPr>
        <w:t>ASP.Net MVC</w:t>
      </w:r>
    </w:p>
    <w:p w14:paraId="3032F0C5" w14:textId="146000F2" w:rsidR="00553E20" w:rsidRPr="0072500A" w:rsidRDefault="00553E20" w:rsidP="006B2E5E">
      <w:pPr>
        <w:jc w:val="left"/>
        <w:rPr>
          <w:rPrChange w:id="1014" w:author="JL" w:date="2016-12-11T14:17:00Z">
            <w:rPr/>
          </w:rPrChange>
        </w:rPr>
      </w:pPr>
      <w:r w:rsidRPr="0072500A">
        <w:rPr>
          <w:rPrChange w:id="1015" w:author="JL" w:date="2016-12-11T14:17:00Z">
            <w:rPr/>
          </w:rPrChange>
        </w:rPr>
        <w:t xml:space="preserve">Le langage de programmation utilisé (C#) m’est familier et je possède certaines connaissances du modèle MVC. Mon plus grand problème repose dans la connexion entre l’application et la base de données. Beaucoup de temps y a été investi </w:t>
      </w:r>
      <w:r w:rsidR="00383D16" w:rsidRPr="0072500A">
        <w:rPr>
          <w:rPrChange w:id="1016" w:author="JL" w:date="2016-12-11T14:17:00Z">
            <w:rPr/>
          </w:rPrChange>
        </w:rPr>
        <w:t>mais la connexion a finalement été établie</w:t>
      </w:r>
      <w:r w:rsidRPr="0072500A">
        <w:rPr>
          <w:rPrChange w:id="1017" w:author="JL" w:date="2016-12-11T14:17:00Z">
            <w:rPr/>
          </w:rPrChange>
        </w:rPr>
        <w:t>. Un autre des problèmes rencontrés portait sur les tests d’interfaces mobiles, problème résolu grâce à la console développeur de Google Chrome (accessible via F12) qui permet de visualiser le site comme il serait vu depuis différents appareils</w:t>
      </w:r>
      <w:r w:rsidR="001C2A9F" w:rsidRPr="0072500A">
        <w:rPr>
          <w:rPrChange w:id="1018" w:author="JL" w:date="2016-12-11T14:17:00Z">
            <w:rPr/>
          </w:rPrChange>
        </w:rPr>
        <w:t xml:space="preserve">. Le fait de travailler avec différentes technologies qui ne me sont pas familières est stimulant, mais me ralentit grandement car chaque étape me demande une mise à niveau de mes connaissances. </w:t>
      </w:r>
    </w:p>
    <w:p w14:paraId="14CE5405" w14:textId="40E67255" w:rsidR="00553E20" w:rsidRPr="0072500A" w:rsidRDefault="00553E20" w:rsidP="006B2E5E">
      <w:pPr>
        <w:jc w:val="left"/>
        <w:rPr>
          <w:rPrChange w:id="1019" w:author="JL" w:date="2016-12-11T14:17:00Z">
            <w:rPr/>
          </w:rPrChange>
        </w:rPr>
      </w:pPr>
      <w:r w:rsidRPr="0072500A">
        <w:rPr>
          <w:noProof/>
          <w:lang w:eastAsia="en-US"/>
          <w:rPrChange w:id="1020" w:author="JL" w:date="2016-12-11T14:17:00Z">
            <w:rPr>
              <w:noProof/>
              <w:lang w:val="en-US" w:eastAsia="en-US"/>
            </w:rPr>
          </w:rPrChange>
        </w:rPr>
        <w:lastRenderedPageBreak/>
        <w:drawing>
          <wp:inline distT="0" distB="0" distL="0" distR="0" wp14:anchorId="63BCF5B4" wp14:editId="7D9041BF">
            <wp:extent cx="6400800" cy="584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584200"/>
                    </a:xfrm>
                    <a:prstGeom prst="rect">
                      <a:avLst/>
                    </a:prstGeom>
                  </pic:spPr>
                </pic:pic>
              </a:graphicData>
            </a:graphic>
          </wp:inline>
        </w:drawing>
      </w:r>
    </w:p>
    <w:p w14:paraId="14FA3CBB" w14:textId="77777777" w:rsidR="00553E20" w:rsidRPr="0072500A" w:rsidRDefault="00553E20" w:rsidP="006B2E5E">
      <w:pPr>
        <w:jc w:val="center"/>
        <w:rPr>
          <w:rPrChange w:id="1021" w:author="JL" w:date="2016-12-11T14:17:00Z">
            <w:rPr/>
          </w:rPrChange>
        </w:rPr>
      </w:pPr>
      <w:r w:rsidRPr="0072500A">
        <w:rPr>
          <w:noProof/>
          <w:lang w:eastAsia="en-US"/>
          <w:rPrChange w:id="1022" w:author="JL" w:date="2016-12-11T14:17:00Z">
            <w:rPr>
              <w:noProof/>
              <w:lang w:val="en-US" w:eastAsia="en-US"/>
            </w:rPr>
          </w:rPrChange>
        </w:rPr>
        <w:drawing>
          <wp:inline distT="0" distB="0" distL="0" distR="0" wp14:anchorId="75AB0CA3" wp14:editId="3E10B7BC">
            <wp:extent cx="41052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762000"/>
                    </a:xfrm>
                    <a:prstGeom prst="rect">
                      <a:avLst/>
                    </a:prstGeom>
                  </pic:spPr>
                </pic:pic>
              </a:graphicData>
            </a:graphic>
          </wp:inline>
        </w:drawing>
      </w:r>
    </w:p>
    <w:p w14:paraId="00E62A84" w14:textId="1BB696FF" w:rsidR="00553E20" w:rsidRPr="0072500A" w:rsidRDefault="00553E20" w:rsidP="00553E20">
      <w:pPr>
        <w:pStyle w:val="Caption"/>
        <w:rPr>
          <w:rPrChange w:id="1023" w:author="JL" w:date="2016-12-11T14:17:00Z">
            <w:rPr/>
          </w:rPrChange>
        </w:rPr>
      </w:pPr>
      <w:r w:rsidRPr="0072500A">
        <w:rPr>
          <w:rPrChange w:id="1024" w:author="JL" w:date="2016-12-11T14:17:00Z">
            <w:rPr/>
          </w:rPrChange>
        </w:rPr>
        <w:t xml:space="preserve">Schéma 4.1 et 4.2 : </w:t>
      </w:r>
      <w:r w:rsidR="0018569A" w:rsidRPr="0072500A">
        <w:rPr>
          <w:rPrChange w:id="1025" w:author="JL" w:date="2016-12-11T14:17:00Z">
            <w:rPr/>
          </w:rPrChange>
        </w:rPr>
        <w:t>Visualiser un site web depuis un émulateur mobile</w:t>
      </w:r>
    </w:p>
    <w:p w14:paraId="42885096" w14:textId="77777777" w:rsidR="009707A4" w:rsidRPr="0072500A" w:rsidRDefault="009707A4" w:rsidP="006B2E5E">
      <w:pPr>
        <w:rPr>
          <w:rPrChange w:id="1026" w:author="JL" w:date="2016-12-11T14:17:00Z">
            <w:rPr/>
          </w:rPrChange>
        </w:rPr>
      </w:pPr>
    </w:p>
    <w:p w14:paraId="028866BC" w14:textId="77777777" w:rsidR="009707A4" w:rsidRPr="0072500A" w:rsidRDefault="009707A4" w:rsidP="006B2E5E">
      <w:pPr>
        <w:rPr>
          <w:rPrChange w:id="1027" w:author="JL" w:date="2016-12-11T14:17:00Z">
            <w:rPr/>
          </w:rPrChange>
        </w:rPr>
      </w:pPr>
    </w:p>
    <w:p w14:paraId="67D76513" w14:textId="77777777" w:rsidR="00383D16" w:rsidRPr="0072500A" w:rsidRDefault="00383D16" w:rsidP="00A44BDB">
      <w:pPr>
        <w:pStyle w:val="Heading3"/>
        <w:rPr>
          <w:rPrChange w:id="1028" w:author="JL" w:date="2016-12-11T14:17:00Z">
            <w:rPr/>
          </w:rPrChange>
        </w:rPr>
      </w:pPr>
      <w:r w:rsidRPr="0072500A">
        <w:rPr>
          <w:rPrChange w:id="1029" w:author="JL" w:date="2016-12-11T14:17:00Z">
            <w:rPr/>
          </w:rPrChange>
        </w:rPr>
        <w:t>SqlLocalDb</w:t>
      </w:r>
    </w:p>
    <w:p w14:paraId="0E65985F" w14:textId="039EE907" w:rsidR="00553E20" w:rsidRPr="0072500A" w:rsidRDefault="00383D16" w:rsidP="006B2E5E">
      <w:pPr>
        <w:pStyle w:val="Figure"/>
        <w:spacing w:line="360" w:lineRule="auto"/>
        <w:jc w:val="left"/>
        <w:rPr>
          <w:rPrChange w:id="1030" w:author="JL" w:date="2016-12-11T14:17:00Z">
            <w:rPr/>
          </w:rPrChange>
        </w:rPr>
      </w:pPr>
      <w:r w:rsidRPr="0072500A">
        <w:rPr>
          <w:rPrChange w:id="1031" w:author="JL" w:date="2016-12-11T14:17:00Z">
            <w:rPr/>
          </w:rPrChange>
        </w:rPr>
        <w:t xml:space="preserve">En raison du tutoriel désuet sur lequel je me fiais, beaucoup de temps a été perdu en tentant de connecter l’application à la base de données SQL locale qui se nommait (localdb)\v11.0 antérieurement et qui se nomme désormais </w:t>
      </w:r>
      <w:r w:rsidR="009707A4" w:rsidRPr="0072500A">
        <w:rPr>
          <w:rPrChange w:id="1032" w:author="JL" w:date="2016-12-11T14:17:00Z">
            <w:rPr/>
          </w:rPrChange>
        </w:rPr>
        <w:t xml:space="preserve">(localdb)\mssqllocaldb. Ce problème me bloquait presque tout avancement et constituait le goulot d’étranglement du projet, car il ne permettait pas la connexion entre l’application et la base de données. </w:t>
      </w:r>
      <w:r w:rsidRPr="0072500A">
        <w:rPr>
          <w:rPrChange w:id="1033" w:author="JL" w:date="2016-12-11T14:17:00Z">
            <w:rPr/>
          </w:rPrChange>
        </w:rPr>
        <w:t xml:space="preserve"> </w:t>
      </w:r>
      <w:r w:rsidR="00553E20" w:rsidRPr="0072500A">
        <w:rPr>
          <w:rPrChange w:id="1034" w:author="JL" w:date="2016-12-11T14:17:00Z">
            <w:rPr/>
          </w:rPrChange>
        </w:rPr>
        <w:br/>
      </w:r>
    </w:p>
    <w:p w14:paraId="544A7C68" w14:textId="1BB5E168" w:rsidR="00637FD1" w:rsidRPr="0072500A" w:rsidRDefault="00112DFA" w:rsidP="00A44BDB">
      <w:pPr>
        <w:pStyle w:val="Heading3"/>
        <w:rPr>
          <w:rPrChange w:id="1035" w:author="JL" w:date="2016-12-11T14:17:00Z">
            <w:rPr>
              <w:lang w:val="en-US"/>
            </w:rPr>
          </w:rPrChange>
        </w:rPr>
      </w:pPr>
      <w:r w:rsidRPr="0072500A">
        <w:rPr>
          <w:rPrChange w:id="1036" w:author="JL" w:date="2016-12-11T14:17:00Z">
            <w:rPr>
              <w:lang w:val="en-US"/>
            </w:rPr>
          </w:rPrChange>
        </w:rPr>
        <w:t>Connection refused: localhost:</w:t>
      </w:r>
      <w:r w:rsidR="00A44BDB" w:rsidRPr="0072500A">
        <w:rPr>
          <w:rPrChange w:id="1037" w:author="JL" w:date="2016-12-11T14:17:00Z">
            <w:rPr>
              <w:lang w:val="en-US"/>
            </w:rPr>
          </w:rPrChange>
        </w:rPr>
        <w:t>XXXXX</w:t>
      </w:r>
      <w:r w:rsidRPr="0072500A">
        <w:rPr>
          <w:rPrChange w:id="1038" w:author="JL" w:date="2016-12-11T14:17:00Z">
            <w:rPr>
              <w:lang w:val="en-US"/>
            </w:rPr>
          </w:rPrChange>
        </w:rPr>
        <w:t xml:space="preserve"> asp net</w:t>
      </w:r>
      <w:r w:rsidRPr="0072500A" w:rsidDel="00112DFA">
        <w:rPr>
          <w:rPrChange w:id="1039" w:author="JL" w:date="2016-12-11T14:17:00Z">
            <w:rPr>
              <w:lang w:val="en-US"/>
            </w:rPr>
          </w:rPrChange>
        </w:rPr>
        <w:t xml:space="preserve"> </w:t>
      </w:r>
    </w:p>
    <w:p w14:paraId="0C8A5D1B" w14:textId="37A33544" w:rsidR="00A44BDB" w:rsidRPr="0072500A" w:rsidRDefault="00A44BDB" w:rsidP="000621D3">
      <w:pPr>
        <w:pStyle w:val="Figure"/>
        <w:jc w:val="left"/>
        <w:rPr>
          <w:rPrChange w:id="1040" w:author="JL" w:date="2016-12-11T14:17:00Z">
            <w:rPr/>
          </w:rPrChange>
        </w:rPr>
      </w:pPr>
      <w:r w:rsidRPr="0072500A">
        <w:rPr>
          <w:rPrChange w:id="1041" w:author="JL" w:date="2016-12-11T14:17:00Z">
            <w:rPr/>
          </w:rPrChange>
        </w:rPr>
        <w:t xml:space="preserve">Ce message d’erreur s’affiche parfois lorsqu’une page de l’application est ouverte par un utilisateur.   Pour résoudre le problème, il faut ouvrir le fichier contenant le projet, naviguer dans le dossier « .vs / config» et supprimer le fichier « applicationhost.config ».  Ce fichier sera régénéré une fois l’application recompilée.  </w:t>
      </w:r>
    </w:p>
    <w:p w14:paraId="5FFCB1C6" w14:textId="1281FC98" w:rsidR="00637FD1" w:rsidRPr="0072500A" w:rsidRDefault="007863B4" w:rsidP="00637FD1">
      <w:pPr>
        <w:rPr>
          <w:rPrChange w:id="1042" w:author="JL" w:date="2016-12-11T14:17:00Z">
            <w:rPr/>
          </w:rPrChange>
        </w:rPr>
      </w:pPr>
      <w:r w:rsidRPr="0072500A">
        <w:rPr>
          <w:rStyle w:val="CommentReference"/>
          <w:rPrChange w:id="1043" w:author="JL" w:date="2016-12-11T14:17:00Z">
            <w:rPr>
              <w:rStyle w:val="CommentReference"/>
            </w:rPr>
          </w:rPrChange>
        </w:rPr>
        <w:commentReference w:id="1044"/>
      </w:r>
    </w:p>
    <w:p w14:paraId="0CCE3622" w14:textId="25758BC8" w:rsidR="00446FB5" w:rsidRPr="0072500A" w:rsidRDefault="00637FD1" w:rsidP="00655AA6">
      <w:pPr>
        <w:pStyle w:val="Heading9"/>
        <w:rPr>
          <w:rPrChange w:id="1045" w:author="JL" w:date="2016-12-11T14:17:00Z">
            <w:rPr/>
          </w:rPrChange>
        </w:rPr>
      </w:pPr>
      <w:r w:rsidRPr="0072500A">
        <w:rPr>
          <w:rPrChange w:id="1046" w:author="JL" w:date="2016-12-11T14:17:00Z">
            <w:rPr/>
          </w:rPrChange>
        </w:rPr>
        <w:t>Titre niveau 9</w:t>
      </w:r>
      <w:r w:rsidR="00446FB5" w:rsidRPr="0072500A">
        <w:rPr>
          <w:color w:val="00B050"/>
          <w:rPrChange w:id="1047" w:author="JL" w:date="2016-12-11T14:17:00Z">
            <w:rPr>
              <w:color w:val="00B050"/>
            </w:rPr>
          </w:rPrChange>
        </w:rPr>
        <w:t xml:space="preserve">//Code source </w:t>
      </w:r>
      <w:r w:rsidR="00446FB5" w:rsidRPr="0072500A">
        <w:rPr>
          <w:rPrChange w:id="1048" w:author="JL" w:date="2016-12-11T14:17:00Z">
            <w:rPr/>
          </w:rPrChange>
        </w:rPr>
        <w:t>:</w:t>
      </w:r>
    </w:p>
    <w:p w14:paraId="5DFF742A" w14:textId="77777777" w:rsidR="00446FB5" w:rsidRPr="0072500A" w:rsidRDefault="00446FB5" w:rsidP="00446FB5">
      <w:pPr>
        <w:pStyle w:val="CodeSource"/>
        <w:rPr>
          <w:rPrChange w:id="1049" w:author="JL" w:date="2016-12-11T14:17:00Z">
            <w:rPr/>
          </w:rPrChange>
        </w:rPr>
      </w:pPr>
      <w:r w:rsidRPr="0072500A">
        <w:rPr>
          <w:rPrChange w:id="1050" w:author="JL" w:date="2016-12-11T14:17:00Z">
            <w:rPr/>
          </w:rPrChange>
        </w:rPr>
        <w:t>function exemple()</w:t>
      </w:r>
    </w:p>
    <w:p w14:paraId="2C1869D8" w14:textId="77777777" w:rsidR="00446FB5" w:rsidRPr="0072500A" w:rsidRDefault="00446FB5" w:rsidP="00446FB5">
      <w:pPr>
        <w:pStyle w:val="CodeSource"/>
        <w:rPr>
          <w:rPrChange w:id="1051" w:author="JL" w:date="2016-12-11T14:17:00Z">
            <w:rPr/>
          </w:rPrChange>
        </w:rPr>
      </w:pPr>
      <w:r w:rsidRPr="0072500A">
        <w:rPr>
          <w:rPrChange w:id="1052" w:author="JL" w:date="2016-12-11T14:17:00Z">
            <w:rPr/>
          </w:rPrChange>
        </w:rPr>
        <w:t>{</w:t>
      </w:r>
    </w:p>
    <w:p w14:paraId="3FA13D3D" w14:textId="77777777" w:rsidR="00446FB5" w:rsidRPr="0072500A" w:rsidRDefault="00446FB5" w:rsidP="00446FB5">
      <w:pPr>
        <w:pStyle w:val="CodeSource"/>
        <w:rPr>
          <w:rPrChange w:id="1053" w:author="JL" w:date="2016-12-11T14:17:00Z">
            <w:rPr/>
          </w:rPrChange>
        </w:rPr>
      </w:pPr>
      <w:r w:rsidRPr="0072500A">
        <w:rPr>
          <w:rPrChange w:id="1054" w:author="JL" w:date="2016-12-11T14:17:00Z">
            <w:rPr/>
          </w:rPrChange>
        </w:rPr>
        <w:tab/>
        <w:t>var uneVariable:String = "Une chaîne de caractères";</w:t>
      </w:r>
    </w:p>
    <w:p w14:paraId="27B728B9" w14:textId="77777777" w:rsidR="00446FB5" w:rsidRPr="0072500A" w:rsidRDefault="00446FB5" w:rsidP="00446FB5">
      <w:pPr>
        <w:pStyle w:val="CodeSource"/>
        <w:rPr>
          <w:rPrChange w:id="1055" w:author="JL" w:date="2016-12-11T14:17:00Z">
            <w:rPr/>
          </w:rPrChange>
        </w:rPr>
      </w:pPr>
      <w:r w:rsidRPr="0072500A">
        <w:rPr>
          <w:rPrChange w:id="1056" w:author="JL" w:date="2016-12-11T14:17:00Z">
            <w:rPr/>
          </w:rPrChange>
        </w:rPr>
        <w:t>}</w:t>
      </w:r>
    </w:p>
    <w:p w14:paraId="04D7805D" w14:textId="77777777" w:rsidR="008C18A1" w:rsidRPr="0072500A" w:rsidRDefault="008C18A1" w:rsidP="008C18A1">
      <w:pPr>
        <w:rPr>
          <w:rPrChange w:id="1057" w:author="JL" w:date="2016-12-11T14:17:00Z">
            <w:rPr/>
          </w:rPrChange>
        </w:rPr>
      </w:pPr>
    </w:p>
    <w:p w14:paraId="3DC0AF5C" w14:textId="77777777" w:rsidR="005F72F5" w:rsidRPr="0072500A" w:rsidRDefault="005F72F5" w:rsidP="000621D3">
      <w:pPr>
        <w:pStyle w:val="Heading1"/>
        <w:rPr>
          <w:lang w:val="fr-CA"/>
          <w:rPrChange w:id="1058" w:author="JL" w:date="2016-12-11T14:17:00Z">
            <w:rPr/>
          </w:rPrChange>
        </w:rPr>
      </w:pPr>
      <w:bookmarkStart w:id="1059" w:name="_Toc464572188"/>
      <w:r w:rsidRPr="0072500A">
        <w:rPr>
          <w:lang w:val="fr-CA"/>
          <w:rPrChange w:id="1060" w:author="JL" w:date="2016-12-11T14:17:00Z">
            <w:rPr/>
          </w:rPrChange>
        </w:rPr>
        <w:lastRenderedPageBreak/>
        <w:t>Mode d’emploi</w:t>
      </w:r>
      <w:bookmarkEnd w:id="1059"/>
    </w:p>
    <w:p w14:paraId="24143344" w14:textId="77777777" w:rsidR="00AB476F" w:rsidRPr="0072500A" w:rsidRDefault="00AB476F" w:rsidP="000621D3">
      <w:pPr>
        <w:pStyle w:val="Heading1"/>
        <w:rPr>
          <w:lang w:val="fr-CA"/>
          <w:rPrChange w:id="1061" w:author="JL" w:date="2016-12-11T14:17:00Z">
            <w:rPr/>
          </w:rPrChange>
        </w:rPr>
      </w:pPr>
      <w:bookmarkStart w:id="1062" w:name="_Toc464572189"/>
      <w:r w:rsidRPr="0072500A">
        <w:rPr>
          <w:lang w:val="fr-CA"/>
          <w:rPrChange w:id="1063" w:author="JL" w:date="2016-12-11T14:17:00Z">
            <w:rPr/>
          </w:rPrChange>
        </w:rPr>
        <w:lastRenderedPageBreak/>
        <w:t>Outils de développement</w:t>
      </w:r>
      <w:bookmarkEnd w:id="1062"/>
    </w:p>
    <w:p w14:paraId="08DD1CAF" w14:textId="277960A9" w:rsidR="00A03107" w:rsidRPr="0072500A" w:rsidRDefault="00A03107" w:rsidP="000621D3">
      <w:pPr>
        <w:rPr>
          <w:rPrChange w:id="1064" w:author="JL" w:date="2016-12-11T14:17:00Z">
            <w:rPr>
              <w:lang w:val="en-CA"/>
            </w:rPr>
          </w:rPrChange>
        </w:rPr>
      </w:pPr>
      <w:r w:rsidRPr="0072500A">
        <w:rPr>
          <w:lang w:eastAsia="x-none"/>
          <w:rPrChange w:id="1065" w:author="JL" w:date="2016-12-11T14:17:00Z">
            <w:rPr>
              <w:lang w:val="en-CA" w:eastAsia="x-none"/>
            </w:rPr>
          </w:rPrChange>
        </w:rPr>
        <w:t>AJAX – Asynchronous Javascript And XML</w:t>
      </w:r>
    </w:p>
    <w:p w14:paraId="58AA4EDA" w14:textId="56E40426" w:rsidR="00365644" w:rsidRPr="0072500A" w:rsidRDefault="00365644" w:rsidP="000621D3">
      <w:pPr>
        <w:rPr>
          <w:rPrChange w:id="1066" w:author="JL" w:date="2016-12-11T14:17:00Z">
            <w:rPr/>
          </w:rPrChange>
        </w:rPr>
      </w:pPr>
      <w:r w:rsidRPr="0072500A">
        <w:rPr>
          <w:lang w:eastAsia="x-none"/>
          <w:rPrChange w:id="1067" w:author="JL" w:date="2016-12-11T14:17:00Z">
            <w:rPr>
              <w:lang w:eastAsia="x-none"/>
            </w:rPr>
          </w:rPrChange>
        </w:rPr>
        <w:t>JQuery – FrameWork Javascript permettant d’éviter du code redondant en utilisant des sélecteurs CSS</w:t>
      </w:r>
    </w:p>
    <w:p w14:paraId="767E0630" w14:textId="77777777" w:rsidR="00A03107" w:rsidRPr="0072500A" w:rsidRDefault="00A03107" w:rsidP="000621D3">
      <w:pPr>
        <w:rPr>
          <w:rPrChange w:id="1068" w:author="JL" w:date="2016-12-11T14:17:00Z">
            <w:rPr/>
          </w:rPrChange>
        </w:rPr>
      </w:pPr>
    </w:p>
    <w:p w14:paraId="39202C29" w14:textId="77777777" w:rsidR="00DC37FA" w:rsidRPr="0072500A" w:rsidRDefault="00DC37FA" w:rsidP="00894E6D">
      <w:pPr>
        <w:ind w:left="1410" w:hanging="1410"/>
        <w:rPr>
          <w:iCs/>
          <w:noProof/>
          <w:rPrChange w:id="1069" w:author="JL" w:date="2016-12-11T14:17:00Z">
            <w:rPr>
              <w:iCs/>
              <w:noProof/>
            </w:rPr>
          </w:rPrChange>
        </w:rPr>
      </w:pPr>
    </w:p>
    <w:sectPr w:rsidR="00DC37FA" w:rsidRPr="0072500A" w:rsidSect="00727A88">
      <w:headerReference w:type="default" r:id="rId17"/>
      <w:footerReference w:type="default" r:id="rId18"/>
      <w:footerReference w:type="first" r:id="rId19"/>
      <w:type w:val="continuous"/>
      <w:pgSz w:w="12240" w:h="15840"/>
      <w:pgMar w:top="1440" w:right="1080" w:bottom="1440" w:left="108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73" w:author="Simon Boucher" w:date="2016-11-28T09:06:00Z" w:initials="SB">
    <w:p w14:paraId="4ED72EDD" w14:textId="62C5DB92" w:rsidR="00055608" w:rsidRDefault="00055608">
      <w:pPr>
        <w:pStyle w:val="CommentText"/>
      </w:pPr>
      <w:r>
        <w:rPr>
          <w:rStyle w:val="CommentReference"/>
        </w:rPr>
        <w:annotationRef/>
      </w:r>
      <w:r>
        <w:t>Ajouter aux abréviation et ajouter un lien en note de bas de page.</w:t>
      </w:r>
    </w:p>
  </w:comment>
  <w:comment w:id="1044" w:author="Simon Boucher" w:date="2016-11-28T09:13:00Z" w:initials="SB">
    <w:p w14:paraId="031FD649" w14:textId="10459D5E" w:rsidR="00055608" w:rsidRDefault="00055608">
      <w:pPr>
        <w:pStyle w:val="CommentText"/>
      </w:pPr>
      <w:r>
        <w:rPr>
          <w:rStyle w:val="CommentReference"/>
        </w:rPr>
        <w:annotationRef/>
      </w:r>
      <w:r>
        <w:t>N’oublie pas d’ajouter le problème dont tu m’as parlé.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D72EDD" w15:done="0"/>
  <w15:commentEx w15:paraId="031FD6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27B25" w14:textId="77777777" w:rsidR="006951E2" w:rsidRDefault="006951E2" w:rsidP="00FA7F27">
      <w:r>
        <w:separator/>
      </w:r>
    </w:p>
  </w:endnote>
  <w:endnote w:type="continuationSeparator" w:id="0">
    <w:p w14:paraId="1C2A9C69" w14:textId="77777777" w:rsidR="006951E2" w:rsidRDefault="006951E2" w:rsidP="00FA7F27">
      <w:r>
        <w:continuationSeparator/>
      </w:r>
    </w:p>
  </w:endnote>
  <w:endnote w:type="continuationNotice" w:id="1">
    <w:p w14:paraId="27C68411" w14:textId="77777777" w:rsidR="006951E2" w:rsidRDefault="006951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0FC54" w14:textId="20E7826F" w:rsidR="00055608" w:rsidRDefault="00055608" w:rsidP="009E3E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74D84" w14:textId="126A25DB" w:rsidR="00055608" w:rsidRDefault="00055608" w:rsidP="00847A0D">
    <w:pPr>
      <w:pStyle w:val="Footer"/>
      <w:tabs>
        <w:tab w:val="clear" w:pos="4320"/>
        <w:tab w:val="clear" w:pos="8640"/>
        <w:tab w:val="center" w:pos="5040"/>
        <w:tab w:val="right" w:pos="10080"/>
      </w:tabs>
    </w:pPr>
    <w:r>
      <w:t xml:space="preserve">Date de création : </w:t>
    </w:r>
    <w:r>
      <w:fldChar w:fldCharType="begin"/>
    </w:r>
    <w:r>
      <w:instrText xml:space="preserve"> CREATEDATE  \@ "dddd d MMMM yyyy" </w:instrText>
    </w:r>
    <w:r>
      <w:fldChar w:fldCharType="separate"/>
    </w:r>
    <w:r>
      <w:rPr>
        <w:noProof/>
      </w:rPr>
      <w:t>mardi 18 octobre 2016</w:t>
    </w:r>
    <w:r>
      <w:fldChar w:fldCharType="end"/>
    </w:r>
    <w:r>
      <w:tab/>
    </w:r>
    <w:r>
      <w:tab/>
      <w:t xml:space="preserve">Date de mise à jour : </w:t>
    </w:r>
    <w:r>
      <w:fldChar w:fldCharType="begin"/>
    </w:r>
    <w:r>
      <w:instrText xml:space="preserve"> TIME  \@ "dddd d MMMM yyyy" </w:instrText>
    </w:r>
    <w:r>
      <w:fldChar w:fldCharType="separate"/>
    </w:r>
    <w:ins w:id="1072" w:author="JL" w:date="2016-12-11T12:14:00Z">
      <w:r>
        <w:rPr>
          <w:noProof/>
        </w:rPr>
        <w:t>dimanche 11 décembre 2016</w:t>
      </w:r>
    </w:ins>
    <w:del w:id="1073" w:author="JL" w:date="2016-12-11T12:12:00Z">
      <w:r w:rsidDel="009248CC">
        <w:rPr>
          <w:noProof/>
        </w:rPr>
        <w:delText>lundi 28 novembre 2016</w:delText>
      </w:r>
    </w:del>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4B9C7" w14:textId="77777777" w:rsidR="006951E2" w:rsidRDefault="006951E2" w:rsidP="00FA7F27">
      <w:r>
        <w:separator/>
      </w:r>
    </w:p>
  </w:footnote>
  <w:footnote w:type="continuationSeparator" w:id="0">
    <w:p w14:paraId="15CA581D" w14:textId="77777777" w:rsidR="006951E2" w:rsidRDefault="006951E2" w:rsidP="00FA7F27">
      <w:r>
        <w:continuationSeparator/>
      </w:r>
    </w:p>
  </w:footnote>
  <w:footnote w:type="continuationNotice" w:id="1">
    <w:p w14:paraId="20D4C222" w14:textId="77777777" w:rsidR="006951E2" w:rsidRDefault="006951E2">
      <w:pPr>
        <w:spacing w:after="0" w:line="240" w:lineRule="auto"/>
      </w:pPr>
    </w:p>
  </w:footnote>
  <w:footnote w:id="2">
    <w:p w14:paraId="4A8ACEE9" w14:textId="77777777" w:rsidR="00055608" w:rsidRPr="00112DFA" w:rsidRDefault="00055608" w:rsidP="00A44BDB">
      <w:pPr>
        <w:pStyle w:val="FootnoteText"/>
      </w:pPr>
      <w:r>
        <w:rPr>
          <w:rStyle w:val="FootnoteReference"/>
        </w:rPr>
        <w:footnoteRef/>
      </w:r>
      <w:r>
        <w:t xml:space="preserve"> </w:t>
      </w:r>
      <w:r w:rsidRPr="00112DFA">
        <w:t>https://msdn.microsoft.com/en-us/library/ee712907(v=vs.113).aspx</w:t>
      </w:r>
    </w:p>
  </w:footnote>
  <w:footnote w:id="3">
    <w:p w14:paraId="6C1589DF" w14:textId="77777777" w:rsidR="00055608" w:rsidRPr="00383D16" w:rsidRDefault="00055608" w:rsidP="00A66B2F">
      <w:pPr>
        <w:pStyle w:val="FootnoteText"/>
      </w:pPr>
      <w:r>
        <w:rPr>
          <w:rStyle w:val="FootnoteReference"/>
        </w:rPr>
        <w:footnoteRef/>
      </w:r>
      <w:r>
        <w:t xml:space="preserve"> </w:t>
      </w:r>
      <w:hyperlink r:id="rId1" w:history="1">
        <w:r w:rsidRPr="0077338F">
          <w:rPr>
            <w:rStyle w:val="Hyperlink"/>
          </w:rPr>
          <w:t>https://www.microsoft.com/en-us/download/details.aspx?id=52679</w:t>
        </w:r>
      </w:hyperlink>
      <w:r>
        <w:t xml:space="preserve"> – Sélectionner localdb</w:t>
      </w:r>
    </w:p>
  </w:footnote>
  <w:footnote w:id="4">
    <w:p w14:paraId="34039BA3" w14:textId="5BCA5DB0" w:rsidR="00055608" w:rsidRPr="00136BA4" w:rsidRDefault="00055608">
      <w:pPr>
        <w:pStyle w:val="FootnoteText"/>
      </w:pPr>
      <w:r>
        <w:rPr>
          <w:rStyle w:val="FootnoteReference"/>
        </w:rPr>
        <w:footnoteRef/>
      </w:r>
      <w:r>
        <w:t xml:space="preserve"> </w:t>
      </w:r>
      <w:r w:rsidRPr="00136BA4">
        <w:t>https://www.microsoft.com/en-ca/download/details.aspx?id=48130</w:t>
      </w:r>
    </w:p>
  </w:footnote>
  <w:footnote w:id="5">
    <w:p w14:paraId="126353BC" w14:textId="77777777" w:rsidR="00055608" w:rsidRDefault="00055608" w:rsidP="00A30482">
      <w:pPr>
        <w:pStyle w:val="FootnoteText"/>
      </w:pPr>
      <w:r>
        <w:rPr>
          <w:rStyle w:val="FootnoteReference"/>
        </w:rPr>
        <w:footnoteRef/>
      </w:r>
      <w:r>
        <w:t xml:space="preserve"> </w:t>
      </w:r>
      <w:r w:rsidRPr="00335057">
        <w:t>http://www.dotnetfunda.com/articles/show/3298/using-mysql-with-entity-framework-in-aspnet-mvc</w:t>
      </w:r>
    </w:p>
  </w:footnote>
  <w:footnote w:id="6">
    <w:p w14:paraId="458D7497" w14:textId="77777777" w:rsidR="00055608" w:rsidRPr="001F4F9C" w:rsidRDefault="00055608" w:rsidP="00A66B2F">
      <w:pPr>
        <w:rPr>
          <w:szCs w:val="24"/>
        </w:rPr>
      </w:pPr>
      <w:r>
        <w:rPr>
          <w:rStyle w:val="FootnoteReference"/>
        </w:rPr>
        <w:footnoteRef/>
      </w:r>
      <w:hyperlink r:id="rId2" w:history="1">
        <w:r w:rsidRPr="001F4F9C">
          <w:rPr>
            <w:rStyle w:val="Hyperlink"/>
            <w:szCs w:val="24"/>
          </w:rPr>
          <w:t>http://getbootstrap.com/2.3.2/scaffolding.html</w:t>
        </w:r>
      </w:hyperlink>
      <w:r>
        <w:rPr>
          <w:szCs w:val="24"/>
        </w:rPr>
        <w:t xml:space="preserve"> Exe</w:t>
      </w:r>
      <w:r w:rsidRPr="001F4F9C">
        <w:rPr>
          <w:szCs w:val="24"/>
        </w:rPr>
        <w:t>mple de site utilisant un design s’adaptant aux périphérique</w:t>
      </w:r>
      <w:r>
        <w:rPr>
          <w:szCs w:val="24"/>
        </w:rPr>
        <w:t>s</w:t>
      </w:r>
      <w:r w:rsidRPr="001F4F9C">
        <w:rPr>
          <w:szCs w:val="24"/>
        </w:rPr>
        <w:t xml:space="preserve"> sur lequel il est ouvert</w:t>
      </w:r>
    </w:p>
    <w:p w14:paraId="5EBE957A" w14:textId="77777777" w:rsidR="00055608" w:rsidRDefault="00055608" w:rsidP="00A66B2F">
      <w:pPr>
        <w:pStyle w:val="FootnoteText"/>
      </w:pPr>
    </w:p>
  </w:footnote>
  <w:footnote w:id="7">
    <w:p w14:paraId="0393BCBF" w14:textId="7C188256" w:rsidR="00055608" w:rsidRPr="006B2E5E" w:rsidRDefault="00055608">
      <w:pPr>
        <w:pStyle w:val="FootnoteText"/>
        <w:rPr>
          <w:lang w:val="en-CA"/>
        </w:rPr>
      </w:pPr>
      <w:r>
        <w:rPr>
          <w:rStyle w:val="FootnoteReference"/>
        </w:rPr>
        <w:footnoteRef/>
      </w:r>
      <w:r w:rsidRPr="006B2E5E">
        <w:rPr>
          <w:lang w:val="en-CA"/>
        </w:rPr>
        <w:t xml:space="preserve"> Tinyurl.com/APISMS</w:t>
      </w:r>
    </w:p>
  </w:footnote>
  <w:footnote w:id="8">
    <w:p w14:paraId="0F35616D" w14:textId="77777777" w:rsidR="00055608" w:rsidRPr="006B2E5E" w:rsidRDefault="00055608" w:rsidP="00A25522">
      <w:pPr>
        <w:pStyle w:val="FootnoteText"/>
        <w:rPr>
          <w:lang w:val="en-CA"/>
        </w:rPr>
      </w:pPr>
      <w:r>
        <w:rPr>
          <w:rStyle w:val="FootnoteReference"/>
        </w:rPr>
        <w:footnoteRef/>
      </w:r>
      <w:r w:rsidRPr="006B2E5E">
        <w:rPr>
          <w:lang w:val="en-CA"/>
        </w:rPr>
        <w:t xml:space="preserve"> </w:t>
      </w:r>
    </w:p>
    <w:p w14:paraId="03761B4C" w14:textId="7BA921E2" w:rsidR="00055608" w:rsidRPr="006B2E5E" w:rsidRDefault="00055608" w:rsidP="00A25522">
      <w:pPr>
        <w:pStyle w:val="FootnoteText"/>
        <w:rPr>
          <w:lang w:val="en-CA"/>
        </w:rPr>
      </w:pPr>
      <w:r w:rsidRPr="006B2E5E">
        <w:rPr>
          <w:lang w:val="en-CA"/>
        </w:rPr>
        <w:t>https://maxcdn.bootstrapcdn.com/bootstrap/3.3.7/css/bootstrap.min.css</w:t>
      </w:r>
    </w:p>
    <w:p w14:paraId="6501D1C7" w14:textId="5480C90C" w:rsidR="00055608" w:rsidRPr="006B2E5E" w:rsidRDefault="00055608" w:rsidP="00A25522">
      <w:pPr>
        <w:pStyle w:val="FootnoteText"/>
        <w:rPr>
          <w:lang w:val="en-CA"/>
        </w:rPr>
      </w:pPr>
      <w:r w:rsidRPr="006B2E5E">
        <w:rPr>
          <w:lang w:val="en-CA"/>
        </w:rPr>
        <w:t>https://maxcdn.bootstrapcdn.com/bootstrap/3.3.7/css/bootstrap-theme.min.css</w:t>
      </w:r>
    </w:p>
    <w:p w14:paraId="1AA21397" w14:textId="046D4896" w:rsidR="00055608" w:rsidRPr="006B2E5E" w:rsidRDefault="00055608" w:rsidP="00A25522">
      <w:pPr>
        <w:pStyle w:val="FootnoteText"/>
        <w:rPr>
          <w:lang w:val="en-CA"/>
        </w:rPr>
      </w:pPr>
      <w:r w:rsidRPr="006B2E5E">
        <w:rPr>
          <w:lang w:val="en-CA"/>
        </w:rPr>
        <w:t>https://maxcdn.bootstrapcdn.com/bootstrap/3.3.7/js/bootstrap.min.js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73" w:type="dxa"/>
      <w:jc w:val="center"/>
      <w:tblLayout w:type="fixed"/>
      <w:tblCellMar>
        <w:top w:w="144" w:type="dxa"/>
        <w:left w:w="144" w:type="dxa"/>
        <w:bottom w:w="144" w:type="dxa"/>
        <w:right w:w="144" w:type="dxa"/>
      </w:tblCellMar>
      <w:tblLook w:val="0000" w:firstRow="0" w:lastRow="0" w:firstColumn="0" w:lastColumn="0" w:noHBand="0" w:noVBand="0"/>
    </w:tblPr>
    <w:tblGrid>
      <w:gridCol w:w="2474"/>
      <w:gridCol w:w="5702"/>
      <w:gridCol w:w="2597"/>
    </w:tblGrid>
    <w:tr w:rsidR="00055608" w:rsidRPr="00847A0D" w14:paraId="1E68D049" w14:textId="77777777" w:rsidTr="00D805DF">
      <w:trPr>
        <w:cantSplit/>
        <w:trHeight w:val="268"/>
        <w:jc w:val="center"/>
      </w:trPr>
      <w:tc>
        <w:tcPr>
          <w:tcW w:w="2474" w:type="dxa"/>
          <w:vMerge w:val="restart"/>
          <w:tcBorders>
            <w:top w:val="single" w:sz="4" w:space="0" w:color="000000"/>
            <w:left w:val="single" w:sz="4" w:space="0" w:color="000000"/>
            <w:bottom w:val="single" w:sz="4" w:space="0" w:color="000000"/>
          </w:tcBorders>
          <w:vAlign w:val="center"/>
        </w:tcPr>
        <w:p w14:paraId="45913852" w14:textId="77777777" w:rsidR="00055608" w:rsidRPr="00847A0D" w:rsidRDefault="00055608" w:rsidP="00D805DF">
          <w:pPr>
            <w:pStyle w:val="Header"/>
            <w:spacing w:after="115"/>
            <w:jc w:val="center"/>
            <w:rPr>
              <w:b/>
              <w:bCs/>
              <w:spacing w:val="-2"/>
              <w:sz w:val="20"/>
              <w:szCs w:val="20"/>
            </w:rPr>
          </w:pPr>
          <w:r>
            <w:rPr>
              <w:b/>
              <w:bCs/>
              <w:noProof/>
              <w:spacing w:val="-2"/>
              <w:sz w:val="20"/>
              <w:szCs w:val="20"/>
              <w:lang w:val="en-US" w:eastAsia="en-US"/>
            </w:rPr>
            <w:drawing>
              <wp:inline distT="0" distB="0" distL="0" distR="0" wp14:anchorId="73D179EA" wp14:editId="463EF86C">
                <wp:extent cx="1371600" cy="574040"/>
                <wp:effectExtent l="0" t="0" r="0" b="0"/>
                <wp:docPr id="3" name="Image 3" descr="logo_francais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rancais_cou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574040"/>
                        </a:xfrm>
                        <a:prstGeom prst="rect">
                          <a:avLst/>
                        </a:prstGeom>
                        <a:noFill/>
                        <a:ln>
                          <a:noFill/>
                        </a:ln>
                      </pic:spPr>
                    </pic:pic>
                  </a:graphicData>
                </a:graphic>
              </wp:inline>
            </w:drawing>
          </w:r>
        </w:p>
      </w:tc>
      <w:tc>
        <w:tcPr>
          <w:tcW w:w="5702" w:type="dxa"/>
          <w:tcBorders>
            <w:top w:val="single" w:sz="4" w:space="0" w:color="000000"/>
            <w:left w:val="single" w:sz="4" w:space="0" w:color="000000"/>
            <w:bottom w:val="single" w:sz="4" w:space="0" w:color="000000"/>
          </w:tcBorders>
          <w:vAlign w:val="center"/>
        </w:tcPr>
        <w:p w14:paraId="6F2A81D8" w14:textId="77777777" w:rsidR="00055608" w:rsidRPr="00212200" w:rsidRDefault="00055608" w:rsidP="00112DFA">
          <w:pPr>
            <w:pStyle w:val="Tableau"/>
          </w:pPr>
          <w:r>
            <w:t>Infologic</w:t>
          </w:r>
        </w:p>
      </w:tc>
      <w:tc>
        <w:tcPr>
          <w:tcW w:w="2597" w:type="dxa"/>
          <w:tcBorders>
            <w:top w:val="single" w:sz="4" w:space="0" w:color="000000"/>
            <w:left w:val="single" w:sz="4" w:space="0" w:color="000000"/>
            <w:bottom w:val="single" w:sz="4" w:space="0" w:color="000000"/>
            <w:right w:val="single" w:sz="4" w:space="0" w:color="000000"/>
          </w:tcBorders>
          <w:vAlign w:val="center"/>
        </w:tcPr>
        <w:p w14:paraId="4CC4366D" w14:textId="41668820" w:rsidR="00055608" w:rsidRPr="00212200" w:rsidRDefault="00055608" w:rsidP="00112DFA">
          <w:pPr>
            <w:pStyle w:val="Tableau"/>
          </w:pPr>
          <w:r w:rsidRPr="00212200">
            <w:fldChar w:fldCharType="begin"/>
          </w:r>
          <w:r w:rsidRPr="00212200">
            <w:instrText xml:space="preserve"> TIME  \@ "yyyy-MM-dd" </w:instrText>
          </w:r>
          <w:r w:rsidRPr="00212200">
            <w:fldChar w:fldCharType="separate"/>
          </w:r>
          <w:ins w:id="1070" w:author="JL" w:date="2016-12-11T12:14:00Z">
            <w:r>
              <w:rPr>
                <w:noProof/>
              </w:rPr>
              <w:t>2016-12-11</w:t>
            </w:r>
          </w:ins>
          <w:del w:id="1071" w:author="JL" w:date="2016-12-11T12:12:00Z">
            <w:r w:rsidDel="009248CC">
              <w:rPr>
                <w:noProof/>
              </w:rPr>
              <w:delText>2016-11-28</w:delText>
            </w:r>
          </w:del>
          <w:r w:rsidRPr="00212200">
            <w:fldChar w:fldCharType="end"/>
          </w:r>
        </w:p>
      </w:tc>
    </w:tr>
    <w:tr w:rsidR="00055608" w:rsidRPr="00847A0D" w14:paraId="006C0F50" w14:textId="77777777" w:rsidTr="00D805DF">
      <w:trPr>
        <w:cantSplit/>
        <w:trHeight w:val="248"/>
        <w:jc w:val="center"/>
      </w:trPr>
      <w:tc>
        <w:tcPr>
          <w:tcW w:w="2474" w:type="dxa"/>
          <w:vMerge/>
          <w:tcBorders>
            <w:top w:val="single" w:sz="4" w:space="0" w:color="000000"/>
            <w:left w:val="single" w:sz="4" w:space="0" w:color="000000"/>
            <w:bottom w:val="single" w:sz="4" w:space="0" w:color="000000"/>
          </w:tcBorders>
          <w:vAlign w:val="center"/>
        </w:tcPr>
        <w:p w14:paraId="360B4E72" w14:textId="77777777" w:rsidR="00055608" w:rsidRPr="00847A0D" w:rsidRDefault="00055608" w:rsidP="00446FB5">
          <w:pPr>
            <w:widowControl w:val="0"/>
            <w:spacing w:after="115"/>
          </w:pPr>
        </w:p>
      </w:tc>
      <w:tc>
        <w:tcPr>
          <w:tcW w:w="5702" w:type="dxa"/>
          <w:tcBorders>
            <w:left w:val="single" w:sz="4" w:space="0" w:color="000000"/>
            <w:bottom w:val="single" w:sz="4" w:space="0" w:color="000000"/>
          </w:tcBorders>
          <w:vAlign w:val="center"/>
        </w:tcPr>
        <w:p w14:paraId="6ACD41A7" w14:textId="77777777" w:rsidR="00055608" w:rsidRPr="00212200" w:rsidRDefault="00055608" w:rsidP="00112DFA">
          <w:pPr>
            <w:pStyle w:val="Tableau"/>
          </w:pPr>
          <w:r>
            <w:t>Rapport de stage</w:t>
          </w:r>
        </w:p>
      </w:tc>
      <w:tc>
        <w:tcPr>
          <w:tcW w:w="2597" w:type="dxa"/>
          <w:tcBorders>
            <w:left w:val="single" w:sz="4" w:space="0" w:color="000000"/>
            <w:bottom w:val="single" w:sz="4" w:space="0" w:color="000000"/>
            <w:right w:val="single" w:sz="4" w:space="0" w:color="000000"/>
          </w:tcBorders>
          <w:vAlign w:val="center"/>
        </w:tcPr>
        <w:p w14:paraId="5F5CA67E" w14:textId="607EF779" w:rsidR="00055608" w:rsidRPr="00847A0D" w:rsidRDefault="00055608" w:rsidP="00112DFA">
          <w:pPr>
            <w:pStyle w:val="Tableau"/>
            <w:rPr>
              <w:rFonts w:ascii="Calibri" w:hAnsi="Calibri"/>
              <w:lang w:val="fr-FR"/>
            </w:rPr>
          </w:pPr>
          <w:r w:rsidRPr="00847A0D">
            <w:rPr>
              <w:lang w:val="fr-FR"/>
            </w:rPr>
            <w:t xml:space="preserve">Page </w:t>
          </w:r>
          <w:r w:rsidRPr="00847A0D">
            <w:rPr>
              <w:lang w:val="fr-FR"/>
            </w:rPr>
            <w:fldChar w:fldCharType="begin"/>
          </w:r>
          <w:r w:rsidRPr="00847A0D">
            <w:rPr>
              <w:lang w:val="fr-FR"/>
            </w:rPr>
            <w:instrText xml:space="preserve"> PAGE </w:instrText>
          </w:r>
          <w:r w:rsidRPr="00847A0D">
            <w:rPr>
              <w:lang w:val="fr-FR"/>
            </w:rPr>
            <w:fldChar w:fldCharType="separate"/>
          </w:r>
          <w:r w:rsidR="00BB2DB4">
            <w:rPr>
              <w:noProof/>
              <w:lang w:val="fr-FR"/>
            </w:rPr>
            <w:t>18</w:t>
          </w:r>
          <w:r w:rsidRPr="00847A0D">
            <w:rPr>
              <w:lang w:val="fr-FR"/>
            </w:rPr>
            <w:fldChar w:fldCharType="end"/>
          </w:r>
          <w:r w:rsidRPr="00847A0D">
            <w:rPr>
              <w:lang w:val="fr-FR"/>
            </w:rPr>
            <w:t xml:space="preserve"> sur </w:t>
          </w:r>
          <w:r w:rsidRPr="00847A0D">
            <w:rPr>
              <w:lang w:val="fr-FR"/>
            </w:rPr>
            <w:fldChar w:fldCharType="begin"/>
          </w:r>
          <w:r w:rsidRPr="00847A0D">
            <w:rPr>
              <w:lang w:val="fr-FR"/>
            </w:rPr>
            <w:instrText xml:space="preserve"> NUMPAGES  </w:instrText>
          </w:r>
          <w:r w:rsidRPr="00847A0D">
            <w:rPr>
              <w:lang w:val="fr-FR"/>
            </w:rPr>
            <w:fldChar w:fldCharType="separate"/>
          </w:r>
          <w:r w:rsidR="00BB2DB4">
            <w:rPr>
              <w:noProof/>
              <w:lang w:val="fr-FR"/>
            </w:rPr>
            <w:t>18</w:t>
          </w:r>
          <w:r w:rsidRPr="00847A0D">
            <w:rPr>
              <w:lang w:val="fr-FR"/>
            </w:rPr>
            <w:fldChar w:fldCharType="end"/>
          </w:r>
        </w:p>
      </w:tc>
    </w:tr>
  </w:tbl>
  <w:p w14:paraId="4C9413E1" w14:textId="77777777" w:rsidR="00055608" w:rsidRDefault="0005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F24"/>
    <w:multiLevelType w:val="hybridMultilevel"/>
    <w:tmpl w:val="09BAA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97FF5"/>
    <w:multiLevelType w:val="hybridMultilevel"/>
    <w:tmpl w:val="CB0AB48C"/>
    <w:lvl w:ilvl="0" w:tplc="092085A0">
      <w:numFmt w:val="bullet"/>
      <w:pStyle w:val="Liste-poin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29815D5"/>
    <w:multiLevelType w:val="hybridMultilevel"/>
    <w:tmpl w:val="A19A2B7E"/>
    <w:lvl w:ilvl="0" w:tplc="DEF893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27AE0"/>
    <w:multiLevelType w:val="hybridMultilevel"/>
    <w:tmpl w:val="19F0815E"/>
    <w:lvl w:ilvl="0" w:tplc="91063040">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185F25C8"/>
    <w:multiLevelType w:val="multilevel"/>
    <w:tmpl w:val="5B9862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ED756E1"/>
    <w:multiLevelType w:val="hybridMultilevel"/>
    <w:tmpl w:val="9EEA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4614B"/>
    <w:multiLevelType w:val="hybridMultilevel"/>
    <w:tmpl w:val="9886DA4A"/>
    <w:lvl w:ilvl="0" w:tplc="DEF893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D44FE"/>
    <w:multiLevelType w:val="hybridMultilevel"/>
    <w:tmpl w:val="012EBFBA"/>
    <w:lvl w:ilvl="0" w:tplc="EB7EF2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003DB"/>
    <w:multiLevelType w:val="hybridMultilevel"/>
    <w:tmpl w:val="3B9C2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053F3"/>
    <w:multiLevelType w:val="multilevel"/>
    <w:tmpl w:val="601686BE"/>
    <w:lvl w:ilvl="0">
      <w:start w:val="1"/>
      <w:numFmt w:val="decimal"/>
      <w:pStyle w:val="Heading1"/>
      <w:suff w:val="space"/>
      <w:lvlText w:val="%1."/>
      <w:lvlJc w:val="left"/>
      <w:pPr>
        <w:ind w:left="113" w:hanging="113"/>
      </w:pPr>
      <w:rPr>
        <w:rFonts w:hint="default"/>
      </w:rPr>
    </w:lvl>
    <w:lvl w:ilvl="1">
      <w:start w:val="1"/>
      <w:numFmt w:val="decimal"/>
      <w:pStyle w:val="Heading2"/>
      <w:suff w:val="space"/>
      <w:lvlText w:val="%1.%2."/>
      <w:lvlJc w:val="left"/>
      <w:pPr>
        <w:ind w:left="113" w:hanging="113"/>
      </w:pPr>
      <w:rPr>
        <w:rFonts w:hint="default"/>
      </w:rPr>
    </w:lvl>
    <w:lvl w:ilvl="2">
      <w:start w:val="1"/>
      <w:numFmt w:val="decimal"/>
      <w:pStyle w:val="Heading3"/>
      <w:suff w:val="space"/>
      <w:lvlText w:val="%1.%2.%3."/>
      <w:lvlJc w:val="left"/>
      <w:pPr>
        <w:ind w:left="113" w:hanging="113"/>
      </w:pPr>
      <w:rPr>
        <w:rFonts w:hint="default"/>
        <w:b/>
      </w:rPr>
    </w:lvl>
    <w:lvl w:ilvl="3">
      <w:start w:val="1"/>
      <w:numFmt w:val="decimal"/>
      <w:pStyle w:val="Heading4"/>
      <w:suff w:val="space"/>
      <w:lvlText w:val="%1.%2.%3.%4."/>
      <w:lvlJc w:val="left"/>
      <w:pPr>
        <w:ind w:left="113" w:hanging="113"/>
      </w:pPr>
      <w:rPr>
        <w:rFonts w:hint="default"/>
      </w:rPr>
    </w:lvl>
    <w:lvl w:ilvl="4">
      <w:start w:val="1"/>
      <w:numFmt w:val="decimal"/>
      <w:pStyle w:val="Heading5"/>
      <w:suff w:val="space"/>
      <w:lvlText w:val="%1.%2.%3.%4.%5."/>
      <w:lvlJc w:val="left"/>
      <w:pPr>
        <w:ind w:left="113" w:hanging="113"/>
      </w:pPr>
      <w:rPr>
        <w:rFonts w:hint="default"/>
      </w:rPr>
    </w:lvl>
    <w:lvl w:ilvl="5">
      <w:start w:val="1"/>
      <w:numFmt w:val="decimal"/>
      <w:pStyle w:val="Heading6"/>
      <w:suff w:val="space"/>
      <w:lvlText w:val="%1.%2.%3.%4.%5.%6."/>
      <w:lvlJc w:val="left"/>
      <w:pPr>
        <w:ind w:left="113" w:hanging="113"/>
      </w:pPr>
      <w:rPr>
        <w:rFonts w:hint="default"/>
      </w:rPr>
    </w:lvl>
    <w:lvl w:ilvl="6">
      <w:start w:val="1"/>
      <w:numFmt w:val="decimal"/>
      <w:suff w:val="space"/>
      <w:lvlText w:val="%1.%2.%3.%4.%5.%6.%7."/>
      <w:lvlJc w:val="left"/>
      <w:pPr>
        <w:ind w:left="113" w:hanging="113"/>
      </w:pPr>
      <w:rPr>
        <w:rFonts w:hint="default"/>
      </w:rPr>
    </w:lvl>
    <w:lvl w:ilvl="7">
      <w:start w:val="1"/>
      <w:numFmt w:val="decimal"/>
      <w:suff w:val="space"/>
      <w:lvlText w:val="%1.%2.%3.%4.%5.%6.%7.%8."/>
      <w:lvlJc w:val="left"/>
      <w:pPr>
        <w:ind w:left="113" w:hanging="113"/>
      </w:pPr>
      <w:rPr>
        <w:rFonts w:hint="default"/>
      </w:rPr>
    </w:lvl>
    <w:lvl w:ilvl="8">
      <w:start w:val="1"/>
      <w:numFmt w:val="decimal"/>
      <w:suff w:val="space"/>
      <w:lvlText w:val="%1.%2.%3.%4.%5.%6.%7.%8.%9."/>
      <w:lvlJc w:val="left"/>
      <w:pPr>
        <w:ind w:left="113" w:hanging="113"/>
      </w:pPr>
      <w:rPr>
        <w:rFonts w:hint="default"/>
      </w:rPr>
    </w:lvl>
  </w:abstractNum>
  <w:abstractNum w:abstractNumId="10" w15:restartNumberingAfterBreak="0">
    <w:nsid w:val="5AE42ABE"/>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B911C9"/>
    <w:multiLevelType w:val="hybridMultilevel"/>
    <w:tmpl w:val="D7206F8E"/>
    <w:lvl w:ilvl="0" w:tplc="3EB86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00E78"/>
    <w:multiLevelType w:val="hybridMultilevel"/>
    <w:tmpl w:val="1F544C44"/>
    <w:lvl w:ilvl="0" w:tplc="4DCE6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81EA8"/>
    <w:multiLevelType w:val="hybridMultilevel"/>
    <w:tmpl w:val="A57E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E6752"/>
    <w:multiLevelType w:val="hybridMultilevel"/>
    <w:tmpl w:val="2490FF74"/>
    <w:lvl w:ilvl="0" w:tplc="A716A2CC">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start w:val="1"/>
      <w:numFmt w:val="decimal"/>
      <w:pStyle w:val="Heading7"/>
      <w:lvlText w:val="%7."/>
      <w:lvlJc w:val="left"/>
      <w:pPr>
        <w:ind w:left="5040" w:hanging="360"/>
      </w:pPr>
    </w:lvl>
    <w:lvl w:ilvl="7" w:tplc="0C0C0019" w:tentative="1">
      <w:start w:val="1"/>
      <w:numFmt w:val="lowerLetter"/>
      <w:lvlText w:val="%8."/>
      <w:lvlJc w:val="left"/>
      <w:pPr>
        <w:ind w:left="5760" w:hanging="360"/>
      </w:pPr>
    </w:lvl>
    <w:lvl w:ilvl="8" w:tplc="0C0C001B">
      <w:start w:val="1"/>
      <w:numFmt w:val="lowerRoman"/>
      <w:pStyle w:val="Heading9"/>
      <w:lvlText w:val="%9."/>
      <w:lvlJc w:val="right"/>
      <w:pPr>
        <w:ind w:left="6480" w:hanging="180"/>
      </w:pPr>
    </w:lvl>
  </w:abstractNum>
  <w:num w:numId="1">
    <w:abstractNumId w:val="14"/>
  </w:num>
  <w:num w:numId="2">
    <w:abstractNumId w:val="9"/>
  </w:num>
  <w:num w:numId="3">
    <w:abstractNumId w:val="14"/>
    <w:lvlOverride w:ilvl="0">
      <w:startOverride w:val="1"/>
    </w:lvlOverride>
  </w:num>
  <w:num w:numId="4">
    <w:abstractNumId w:val="1"/>
  </w:num>
  <w:num w:numId="5">
    <w:abstractNumId w:val="9"/>
  </w:num>
  <w:num w:numId="6">
    <w:abstractNumId w:val="4"/>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10"/>
  </w:num>
  <w:num w:numId="15">
    <w:abstractNumId w:val="14"/>
  </w:num>
  <w:num w:numId="16">
    <w:abstractNumId w:val="4"/>
  </w:num>
  <w:num w:numId="17">
    <w:abstractNumId w:val="9"/>
  </w:num>
  <w:num w:numId="18">
    <w:abstractNumId w:val="9"/>
  </w:num>
  <w:num w:numId="19">
    <w:abstractNumId w:val="9"/>
  </w:num>
  <w:num w:numId="20">
    <w:abstractNumId w:val="9"/>
  </w:num>
  <w:num w:numId="21">
    <w:abstractNumId w:val="9"/>
  </w:num>
  <w:num w:numId="22">
    <w:abstractNumId w:val="9"/>
  </w:num>
  <w:num w:numId="23">
    <w:abstractNumId w:val="14"/>
    <w:lvlOverride w:ilvl="0">
      <w:startOverride w:val="1"/>
    </w:lvlOverride>
  </w:num>
  <w:num w:numId="24">
    <w:abstractNumId w:val="9"/>
  </w:num>
  <w:num w:numId="25">
    <w:abstractNumId w:val="14"/>
  </w:num>
  <w:num w:numId="26">
    <w:abstractNumId w:val="4"/>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10"/>
  </w:num>
  <w:num w:numId="35">
    <w:abstractNumId w:val="14"/>
  </w:num>
  <w:num w:numId="36">
    <w:abstractNumId w:val="4"/>
  </w:num>
  <w:num w:numId="37">
    <w:abstractNumId w:val="7"/>
  </w:num>
  <w:num w:numId="38">
    <w:abstractNumId w:val="3"/>
  </w:num>
  <w:num w:numId="39">
    <w:abstractNumId w:val="5"/>
  </w:num>
  <w:num w:numId="40">
    <w:abstractNumId w:val="8"/>
  </w:num>
  <w:num w:numId="41">
    <w:abstractNumId w:val="13"/>
  </w:num>
  <w:num w:numId="42">
    <w:abstractNumId w:val="12"/>
  </w:num>
  <w:num w:numId="43">
    <w:abstractNumId w:val="11"/>
  </w:num>
  <w:num w:numId="44">
    <w:abstractNumId w:val="2"/>
  </w:num>
  <w:num w:numId="45">
    <w:abstractNumId w:val="6"/>
  </w:num>
  <w:num w:numId="46">
    <w:abstractNumId w:val="0"/>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L">
    <w15:presenceInfo w15:providerId="None" w15:userId="J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00"/>
    <w:rsid w:val="00011CBF"/>
    <w:rsid w:val="00027739"/>
    <w:rsid w:val="0003274C"/>
    <w:rsid w:val="00033411"/>
    <w:rsid w:val="00035CFE"/>
    <w:rsid w:val="000467D6"/>
    <w:rsid w:val="00055608"/>
    <w:rsid w:val="000572AF"/>
    <w:rsid w:val="000621D3"/>
    <w:rsid w:val="000C043F"/>
    <w:rsid w:val="000D148C"/>
    <w:rsid w:val="000F54FF"/>
    <w:rsid w:val="000F5D3A"/>
    <w:rsid w:val="00111665"/>
    <w:rsid w:val="00112DFA"/>
    <w:rsid w:val="0012738C"/>
    <w:rsid w:val="0013071E"/>
    <w:rsid w:val="00136BA4"/>
    <w:rsid w:val="00145919"/>
    <w:rsid w:val="00173DC5"/>
    <w:rsid w:val="00183DD6"/>
    <w:rsid w:val="001847BA"/>
    <w:rsid w:val="0018569A"/>
    <w:rsid w:val="001C2A9F"/>
    <w:rsid w:val="001C4F58"/>
    <w:rsid w:val="001E5036"/>
    <w:rsid w:val="001E73FF"/>
    <w:rsid w:val="001F4F9C"/>
    <w:rsid w:val="00212200"/>
    <w:rsid w:val="00213283"/>
    <w:rsid w:val="00243B68"/>
    <w:rsid w:val="00257A4A"/>
    <w:rsid w:val="00272293"/>
    <w:rsid w:val="00274506"/>
    <w:rsid w:val="002755DF"/>
    <w:rsid w:val="00283D51"/>
    <w:rsid w:val="0029731A"/>
    <w:rsid w:val="002A5C95"/>
    <w:rsid w:val="002B269D"/>
    <w:rsid w:val="002B36A6"/>
    <w:rsid w:val="002C2996"/>
    <w:rsid w:val="002D1B04"/>
    <w:rsid w:val="002E6AF7"/>
    <w:rsid w:val="002E75EF"/>
    <w:rsid w:val="002F0184"/>
    <w:rsid w:val="00302F04"/>
    <w:rsid w:val="003033B1"/>
    <w:rsid w:val="00330EE0"/>
    <w:rsid w:val="00335057"/>
    <w:rsid w:val="00340B45"/>
    <w:rsid w:val="00350918"/>
    <w:rsid w:val="00351124"/>
    <w:rsid w:val="00365600"/>
    <w:rsid w:val="00365644"/>
    <w:rsid w:val="00371E0D"/>
    <w:rsid w:val="00383D16"/>
    <w:rsid w:val="003A0F2A"/>
    <w:rsid w:val="003B517A"/>
    <w:rsid w:val="003E0574"/>
    <w:rsid w:val="003E5BCD"/>
    <w:rsid w:val="0042532A"/>
    <w:rsid w:val="004300F4"/>
    <w:rsid w:val="0043030B"/>
    <w:rsid w:val="00431C03"/>
    <w:rsid w:val="004365BA"/>
    <w:rsid w:val="00440555"/>
    <w:rsid w:val="00443ABE"/>
    <w:rsid w:val="00446FB5"/>
    <w:rsid w:val="004622C0"/>
    <w:rsid w:val="00492AE6"/>
    <w:rsid w:val="004950C0"/>
    <w:rsid w:val="004C0B6B"/>
    <w:rsid w:val="004D17A2"/>
    <w:rsid w:val="004E712C"/>
    <w:rsid w:val="00502D38"/>
    <w:rsid w:val="005078AD"/>
    <w:rsid w:val="005116EE"/>
    <w:rsid w:val="005148DD"/>
    <w:rsid w:val="00531808"/>
    <w:rsid w:val="00553E20"/>
    <w:rsid w:val="005545E4"/>
    <w:rsid w:val="005565A2"/>
    <w:rsid w:val="00587F1F"/>
    <w:rsid w:val="005D6247"/>
    <w:rsid w:val="005E3E03"/>
    <w:rsid w:val="005F3E31"/>
    <w:rsid w:val="005F72F5"/>
    <w:rsid w:val="00610034"/>
    <w:rsid w:val="00613AE8"/>
    <w:rsid w:val="00624968"/>
    <w:rsid w:val="00632C73"/>
    <w:rsid w:val="00637FD1"/>
    <w:rsid w:val="00651DAE"/>
    <w:rsid w:val="0065450B"/>
    <w:rsid w:val="00655AA6"/>
    <w:rsid w:val="00682F32"/>
    <w:rsid w:val="006864A4"/>
    <w:rsid w:val="006951E2"/>
    <w:rsid w:val="006B2E5E"/>
    <w:rsid w:val="006C54A7"/>
    <w:rsid w:val="0070626E"/>
    <w:rsid w:val="00723095"/>
    <w:rsid w:val="0072500A"/>
    <w:rsid w:val="00727A88"/>
    <w:rsid w:val="00732503"/>
    <w:rsid w:val="007372C5"/>
    <w:rsid w:val="0075443D"/>
    <w:rsid w:val="0075765A"/>
    <w:rsid w:val="00761A9A"/>
    <w:rsid w:val="00766605"/>
    <w:rsid w:val="00785476"/>
    <w:rsid w:val="007863B4"/>
    <w:rsid w:val="007A7C99"/>
    <w:rsid w:val="00803C2D"/>
    <w:rsid w:val="00812DE1"/>
    <w:rsid w:val="00831EA6"/>
    <w:rsid w:val="00835E95"/>
    <w:rsid w:val="00847A0D"/>
    <w:rsid w:val="00860FEC"/>
    <w:rsid w:val="008640D9"/>
    <w:rsid w:val="008669B2"/>
    <w:rsid w:val="00880863"/>
    <w:rsid w:val="008902A5"/>
    <w:rsid w:val="00894E6D"/>
    <w:rsid w:val="00895F27"/>
    <w:rsid w:val="008A0AE0"/>
    <w:rsid w:val="008C18A1"/>
    <w:rsid w:val="008D3310"/>
    <w:rsid w:val="008E503A"/>
    <w:rsid w:val="00903939"/>
    <w:rsid w:val="009238A0"/>
    <w:rsid w:val="009248CC"/>
    <w:rsid w:val="009257FC"/>
    <w:rsid w:val="00942052"/>
    <w:rsid w:val="009444A0"/>
    <w:rsid w:val="00951306"/>
    <w:rsid w:val="009707A4"/>
    <w:rsid w:val="0099473C"/>
    <w:rsid w:val="009A0C70"/>
    <w:rsid w:val="009B7326"/>
    <w:rsid w:val="009D07C3"/>
    <w:rsid w:val="009D65E2"/>
    <w:rsid w:val="009D67D2"/>
    <w:rsid w:val="009E0005"/>
    <w:rsid w:val="009E3E72"/>
    <w:rsid w:val="009E3EBA"/>
    <w:rsid w:val="009E79CE"/>
    <w:rsid w:val="00A009BD"/>
    <w:rsid w:val="00A03107"/>
    <w:rsid w:val="00A25522"/>
    <w:rsid w:val="00A30482"/>
    <w:rsid w:val="00A44BDB"/>
    <w:rsid w:val="00A507FF"/>
    <w:rsid w:val="00A66B2F"/>
    <w:rsid w:val="00A81EDB"/>
    <w:rsid w:val="00A85285"/>
    <w:rsid w:val="00AA2C8F"/>
    <w:rsid w:val="00AA7325"/>
    <w:rsid w:val="00AB476F"/>
    <w:rsid w:val="00AC481B"/>
    <w:rsid w:val="00AD2919"/>
    <w:rsid w:val="00AE0FEB"/>
    <w:rsid w:val="00AE73F5"/>
    <w:rsid w:val="00B03078"/>
    <w:rsid w:val="00B1054D"/>
    <w:rsid w:val="00B11FAD"/>
    <w:rsid w:val="00B64B2B"/>
    <w:rsid w:val="00BA25E0"/>
    <w:rsid w:val="00BA2ED8"/>
    <w:rsid w:val="00BB2DB4"/>
    <w:rsid w:val="00BB6700"/>
    <w:rsid w:val="00BC2950"/>
    <w:rsid w:val="00BE52B5"/>
    <w:rsid w:val="00BF576F"/>
    <w:rsid w:val="00C006BA"/>
    <w:rsid w:val="00C04006"/>
    <w:rsid w:val="00C1438D"/>
    <w:rsid w:val="00C14CD7"/>
    <w:rsid w:val="00C240B3"/>
    <w:rsid w:val="00C25B5E"/>
    <w:rsid w:val="00C324AA"/>
    <w:rsid w:val="00C3667C"/>
    <w:rsid w:val="00C5403A"/>
    <w:rsid w:val="00C81AAB"/>
    <w:rsid w:val="00C9755E"/>
    <w:rsid w:val="00CA7A48"/>
    <w:rsid w:val="00CC7D3C"/>
    <w:rsid w:val="00D009E4"/>
    <w:rsid w:val="00D02931"/>
    <w:rsid w:val="00D03FA6"/>
    <w:rsid w:val="00D0680C"/>
    <w:rsid w:val="00D155A7"/>
    <w:rsid w:val="00D2117F"/>
    <w:rsid w:val="00D21807"/>
    <w:rsid w:val="00D30681"/>
    <w:rsid w:val="00D3776C"/>
    <w:rsid w:val="00D42511"/>
    <w:rsid w:val="00D44004"/>
    <w:rsid w:val="00D805DF"/>
    <w:rsid w:val="00D84243"/>
    <w:rsid w:val="00D8759F"/>
    <w:rsid w:val="00DB46FF"/>
    <w:rsid w:val="00DC37FA"/>
    <w:rsid w:val="00DD74D5"/>
    <w:rsid w:val="00DE07C9"/>
    <w:rsid w:val="00DE3E53"/>
    <w:rsid w:val="00E0423C"/>
    <w:rsid w:val="00E27120"/>
    <w:rsid w:val="00E753C4"/>
    <w:rsid w:val="00E869E6"/>
    <w:rsid w:val="00E97E2A"/>
    <w:rsid w:val="00EC0833"/>
    <w:rsid w:val="00EC28AE"/>
    <w:rsid w:val="00ED3FF7"/>
    <w:rsid w:val="00F15605"/>
    <w:rsid w:val="00F16C97"/>
    <w:rsid w:val="00F234AC"/>
    <w:rsid w:val="00F548DE"/>
    <w:rsid w:val="00F57280"/>
    <w:rsid w:val="00F62355"/>
    <w:rsid w:val="00F900CF"/>
    <w:rsid w:val="00F90CF6"/>
    <w:rsid w:val="00FA7F27"/>
    <w:rsid w:val="00FB74FF"/>
    <w:rsid w:val="00FF74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BC1C1"/>
  <w15:docId w15:val="{699E3A2D-C8C6-47EF-A71D-CD488FAA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18"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D38"/>
    <w:pPr>
      <w:spacing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A44BDB"/>
    <w:pPr>
      <w:keepNext/>
      <w:keepLines/>
      <w:pageBreakBefore/>
      <w:numPr>
        <w:numId w:val="33"/>
      </w:numPr>
      <w:pBdr>
        <w:bottom w:val="thickThinSmallGap" w:sz="24" w:space="1" w:color="auto"/>
      </w:pBdr>
      <w:spacing w:before="480" w:line="240" w:lineRule="auto"/>
      <w:outlineLvl w:val="0"/>
    </w:pPr>
    <w:rPr>
      <w:rFonts w:ascii="Tahoma" w:hAnsi="Tahoma"/>
      <w:b/>
      <w:bCs/>
      <w:sz w:val="36"/>
      <w:szCs w:val="28"/>
      <w:lang w:val="x-none" w:eastAsia="x-none"/>
    </w:rPr>
  </w:style>
  <w:style w:type="paragraph" w:styleId="Heading2">
    <w:name w:val="heading 2"/>
    <w:basedOn w:val="Normal"/>
    <w:next w:val="Normal"/>
    <w:link w:val="Heading2Char"/>
    <w:autoRedefine/>
    <w:uiPriority w:val="9"/>
    <w:unhideWhenUsed/>
    <w:qFormat/>
    <w:rsid w:val="00502D38"/>
    <w:pPr>
      <w:keepNext/>
      <w:keepLines/>
      <w:numPr>
        <w:ilvl w:val="1"/>
        <w:numId w:val="33"/>
      </w:numPr>
      <w:pBdr>
        <w:bottom w:val="single" w:sz="12" w:space="1" w:color="auto"/>
      </w:pBdr>
      <w:spacing w:before="240" w:after="120" w:line="240" w:lineRule="auto"/>
      <w:outlineLvl w:val="1"/>
    </w:pPr>
    <w:rPr>
      <w:rFonts w:ascii="Tahoma" w:hAnsi="Tahoma"/>
      <w:b/>
      <w:bCs/>
      <w:sz w:val="32"/>
      <w:szCs w:val="26"/>
    </w:rPr>
  </w:style>
  <w:style w:type="paragraph" w:styleId="Heading3">
    <w:name w:val="heading 3"/>
    <w:basedOn w:val="Normal"/>
    <w:next w:val="Normal"/>
    <w:link w:val="Heading3Char"/>
    <w:autoRedefine/>
    <w:uiPriority w:val="9"/>
    <w:unhideWhenUsed/>
    <w:qFormat/>
    <w:rsid w:val="00A44BDB"/>
    <w:pPr>
      <w:keepNext/>
      <w:keepLines/>
      <w:numPr>
        <w:ilvl w:val="2"/>
        <w:numId w:val="33"/>
      </w:numPr>
      <w:spacing w:before="240" w:after="120" w:line="240" w:lineRule="auto"/>
      <w:outlineLvl w:val="2"/>
    </w:pPr>
    <w:rPr>
      <w:rFonts w:ascii="Tahoma" w:hAnsi="Tahoma"/>
      <w:b/>
      <w:bCs/>
      <w:sz w:val="28"/>
    </w:rPr>
  </w:style>
  <w:style w:type="paragraph" w:styleId="Heading4">
    <w:name w:val="heading 4"/>
    <w:basedOn w:val="Normal"/>
    <w:next w:val="Normal"/>
    <w:link w:val="Heading4Char"/>
    <w:autoRedefine/>
    <w:uiPriority w:val="9"/>
    <w:unhideWhenUsed/>
    <w:qFormat/>
    <w:rsid w:val="00D42511"/>
    <w:pPr>
      <w:keepNext/>
      <w:keepLines/>
      <w:numPr>
        <w:ilvl w:val="3"/>
        <w:numId w:val="33"/>
      </w:numPr>
      <w:spacing w:before="240" w:after="120" w:line="240" w:lineRule="auto"/>
      <w:outlineLvl w:val="3"/>
    </w:pPr>
    <w:rPr>
      <w:rFonts w:ascii="Tahoma" w:hAnsi="Tahoma"/>
      <w:b/>
      <w:bCs/>
      <w:iCs/>
    </w:rPr>
  </w:style>
  <w:style w:type="paragraph" w:styleId="Heading5">
    <w:name w:val="heading 5"/>
    <w:basedOn w:val="Normal"/>
    <w:next w:val="Normal"/>
    <w:link w:val="Heading5Char"/>
    <w:autoRedefine/>
    <w:uiPriority w:val="9"/>
    <w:unhideWhenUsed/>
    <w:qFormat/>
    <w:rsid w:val="00502D38"/>
    <w:pPr>
      <w:keepNext/>
      <w:keepLines/>
      <w:numPr>
        <w:ilvl w:val="4"/>
        <w:numId w:val="33"/>
      </w:numPr>
      <w:spacing w:before="240" w:after="120" w:line="240" w:lineRule="auto"/>
      <w:outlineLvl w:val="4"/>
    </w:pPr>
    <w:rPr>
      <w:rFonts w:ascii="Tahoma" w:hAnsi="Tahoma"/>
    </w:rPr>
  </w:style>
  <w:style w:type="paragraph" w:styleId="Heading6">
    <w:name w:val="heading 6"/>
    <w:basedOn w:val="Normal"/>
    <w:next w:val="Normal"/>
    <w:link w:val="Heading6Char"/>
    <w:autoRedefine/>
    <w:uiPriority w:val="9"/>
    <w:unhideWhenUsed/>
    <w:qFormat/>
    <w:rsid w:val="00502D38"/>
    <w:pPr>
      <w:keepNext/>
      <w:keepLines/>
      <w:numPr>
        <w:ilvl w:val="5"/>
        <w:numId w:val="33"/>
      </w:numPr>
      <w:spacing w:before="240" w:after="120"/>
      <w:outlineLvl w:val="5"/>
    </w:pPr>
    <w:rPr>
      <w:rFonts w:ascii="Tahoma" w:hAnsi="Tahoma"/>
      <w:iCs/>
    </w:rPr>
  </w:style>
  <w:style w:type="paragraph" w:styleId="Heading7">
    <w:name w:val="heading 7"/>
    <w:basedOn w:val="Normal"/>
    <w:next w:val="Normal"/>
    <w:link w:val="Heading7Char"/>
    <w:autoRedefine/>
    <w:uiPriority w:val="9"/>
    <w:unhideWhenUsed/>
    <w:qFormat/>
    <w:rsid w:val="00502D38"/>
    <w:pPr>
      <w:keepNext/>
      <w:keepLines/>
      <w:numPr>
        <w:ilvl w:val="6"/>
        <w:numId w:val="3"/>
      </w:numPr>
      <w:spacing w:before="240" w:after="120" w:line="240" w:lineRule="auto"/>
      <w:ind w:left="113" w:hanging="113"/>
      <w:outlineLvl w:val="6"/>
    </w:pPr>
    <w:rPr>
      <w:rFonts w:ascii="Tahoma" w:hAnsi="Tahoma"/>
      <w:iCs/>
    </w:rPr>
  </w:style>
  <w:style w:type="paragraph" w:styleId="Heading8">
    <w:name w:val="heading 8"/>
    <w:basedOn w:val="Normal"/>
    <w:next w:val="Normal"/>
    <w:link w:val="Heading8Char"/>
    <w:autoRedefine/>
    <w:uiPriority w:val="9"/>
    <w:unhideWhenUsed/>
    <w:qFormat/>
    <w:rsid w:val="00A44BDB"/>
    <w:pPr>
      <w:keepNext/>
      <w:keepLines/>
      <w:spacing w:before="240" w:after="120" w:line="240" w:lineRule="auto"/>
      <w:ind w:left="113"/>
      <w:outlineLvl w:val="7"/>
    </w:pPr>
    <w:rPr>
      <w:rFonts w:ascii="Tahoma" w:hAnsi="Tahoma"/>
      <w:szCs w:val="20"/>
    </w:rPr>
  </w:style>
  <w:style w:type="paragraph" w:styleId="Heading9">
    <w:name w:val="heading 9"/>
    <w:basedOn w:val="Normal"/>
    <w:next w:val="Normal"/>
    <w:link w:val="Heading9Char"/>
    <w:autoRedefine/>
    <w:uiPriority w:val="9"/>
    <w:unhideWhenUsed/>
    <w:qFormat/>
    <w:rsid w:val="00502D38"/>
    <w:pPr>
      <w:keepNext/>
      <w:keepLines/>
      <w:numPr>
        <w:ilvl w:val="8"/>
        <w:numId w:val="1"/>
      </w:numPr>
      <w:spacing w:before="240" w:after="120"/>
      <w:ind w:left="113" w:hanging="113"/>
      <w:outlineLvl w:val="8"/>
    </w:pPr>
    <w:rPr>
      <w:rFonts w:ascii="Tahoma" w:hAnsi="Tahoma"/>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02D38"/>
    <w:pPr>
      <w:spacing w:after="300" w:line="240" w:lineRule="auto"/>
      <w:contextualSpacing/>
      <w:jc w:val="center"/>
    </w:pPr>
    <w:rPr>
      <w:rFonts w:ascii="Cambria" w:hAnsi="Cambria"/>
      <w:color w:val="17375E"/>
      <w:spacing w:val="5"/>
      <w:kern w:val="28"/>
      <w:sz w:val="52"/>
      <w:szCs w:val="52"/>
    </w:rPr>
  </w:style>
  <w:style w:type="character" w:customStyle="1" w:styleId="TitleChar">
    <w:name w:val="Title Char"/>
    <w:link w:val="Title"/>
    <w:uiPriority w:val="10"/>
    <w:rsid w:val="00502D38"/>
    <w:rPr>
      <w:rFonts w:ascii="Cambria" w:hAnsi="Cambria"/>
      <w:color w:val="17375E"/>
      <w:spacing w:val="5"/>
      <w:kern w:val="28"/>
      <w:sz w:val="52"/>
      <w:szCs w:val="52"/>
    </w:rPr>
  </w:style>
  <w:style w:type="paragraph" w:styleId="ListParagraph">
    <w:name w:val="List Paragraph"/>
    <w:basedOn w:val="Normal"/>
    <w:autoRedefine/>
    <w:uiPriority w:val="34"/>
    <w:qFormat/>
    <w:rsid w:val="00D42511"/>
    <w:pPr>
      <w:numPr>
        <w:numId w:val="38"/>
      </w:numPr>
      <w:contextualSpacing/>
    </w:pPr>
  </w:style>
  <w:style w:type="paragraph" w:styleId="BalloonText">
    <w:name w:val="Balloon Text"/>
    <w:basedOn w:val="Normal"/>
    <w:link w:val="BalloonTextChar"/>
    <w:uiPriority w:val="99"/>
    <w:semiHidden/>
    <w:unhideWhenUsed/>
    <w:rsid w:val="001847B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847BA"/>
    <w:rPr>
      <w:rFonts w:ascii="Tahoma" w:hAnsi="Tahoma" w:cs="Tahoma"/>
      <w:sz w:val="16"/>
      <w:szCs w:val="16"/>
    </w:rPr>
  </w:style>
  <w:style w:type="paragraph" w:styleId="Subtitle">
    <w:name w:val="Subtitle"/>
    <w:basedOn w:val="Normal"/>
    <w:next w:val="Normal"/>
    <w:link w:val="SubtitleChar"/>
    <w:autoRedefine/>
    <w:uiPriority w:val="11"/>
    <w:qFormat/>
    <w:rsid w:val="00502D38"/>
    <w:pPr>
      <w:numPr>
        <w:ilvl w:val="1"/>
      </w:numPr>
      <w:jc w:val="center"/>
    </w:pPr>
    <w:rPr>
      <w:rFonts w:ascii="Cambria" w:hAnsi="Cambria"/>
      <w:i/>
      <w:iCs/>
      <w:spacing w:val="15"/>
      <w:szCs w:val="24"/>
    </w:rPr>
  </w:style>
  <w:style w:type="character" w:customStyle="1" w:styleId="SubtitleChar">
    <w:name w:val="Subtitle Char"/>
    <w:link w:val="Subtitle"/>
    <w:uiPriority w:val="11"/>
    <w:rsid w:val="00502D38"/>
    <w:rPr>
      <w:rFonts w:ascii="Cambria" w:hAnsi="Cambria"/>
      <w:i/>
      <w:iCs/>
      <w:spacing w:val="15"/>
      <w:sz w:val="24"/>
      <w:szCs w:val="24"/>
    </w:rPr>
  </w:style>
  <w:style w:type="paragraph" w:customStyle="1" w:styleId="PageTitre">
    <w:name w:val="PageTitre"/>
    <w:basedOn w:val="Normal"/>
    <w:link w:val="PageTitreCar"/>
    <w:autoRedefine/>
    <w:qFormat/>
    <w:rsid w:val="00502D38"/>
    <w:pPr>
      <w:spacing w:after="0"/>
      <w:jc w:val="center"/>
    </w:pPr>
    <w:rPr>
      <w:rFonts w:ascii="Tahoma" w:hAnsi="Tahoma"/>
      <w:sz w:val="32"/>
      <w:szCs w:val="20"/>
    </w:rPr>
  </w:style>
  <w:style w:type="paragraph" w:styleId="Header">
    <w:name w:val="header"/>
    <w:basedOn w:val="Normal"/>
    <w:link w:val="HeaderChar"/>
    <w:unhideWhenUsed/>
    <w:rsid w:val="00FA7F27"/>
    <w:pPr>
      <w:tabs>
        <w:tab w:val="center" w:pos="4320"/>
        <w:tab w:val="right" w:pos="8640"/>
      </w:tabs>
      <w:spacing w:after="0" w:line="240" w:lineRule="auto"/>
    </w:pPr>
  </w:style>
  <w:style w:type="character" w:customStyle="1" w:styleId="PageTitreCar">
    <w:name w:val="PageTitre Car"/>
    <w:link w:val="PageTitre"/>
    <w:rsid w:val="00502D38"/>
    <w:rPr>
      <w:rFonts w:ascii="Tahoma" w:hAnsi="Tahoma"/>
      <w:sz w:val="32"/>
    </w:rPr>
  </w:style>
  <w:style w:type="character" w:customStyle="1" w:styleId="HeaderChar">
    <w:name w:val="Header Char"/>
    <w:basedOn w:val="DefaultParagraphFont"/>
    <w:link w:val="Header"/>
    <w:uiPriority w:val="99"/>
    <w:rsid w:val="00FA7F27"/>
  </w:style>
  <w:style w:type="paragraph" w:styleId="Footer">
    <w:name w:val="footer"/>
    <w:basedOn w:val="Normal"/>
    <w:link w:val="FooterChar"/>
    <w:uiPriority w:val="99"/>
    <w:unhideWhenUsed/>
    <w:rsid w:val="00FA7F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7F27"/>
  </w:style>
  <w:style w:type="character" w:customStyle="1" w:styleId="Heading1Char">
    <w:name w:val="Heading 1 Char"/>
    <w:link w:val="Heading1"/>
    <w:uiPriority w:val="9"/>
    <w:rsid w:val="00A44BDB"/>
    <w:rPr>
      <w:rFonts w:ascii="Tahoma" w:hAnsi="Tahoma"/>
      <w:b/>
      <w:bCs/>
      <w:sz w:val="36"/>
      <w:szCs w:val="28"/>
      <w:lang w:val="x-none" w:eastAsia="x-none"/>
    </w:rPr>
  </w:style>
  <w:style w:type="paragraph" w:styleId="TOCHeading">
    <w:name w:val="TOC Heading"/>
    <w:basedOn w:val="Heading1"/>
    <w:next w:val="Normal"/>
    <w:autoRedefine/>
    <w:uiPriority w:val="39"/>
    <w:unhideWhenUsed/>
    <w:qFormat/>
    <w:rsid w:val="00502D38"/>
    <w:pPr>
      <w:pageBreakBefore w:val="0"/>
      <w:numPr>
        <w:numId w:val="0"/>
      </w:numPr>
      <w:jc w:val="center"/>
      <w:outlineLvl w:val="9"/>
    </w:pPr>
    <w:rPr>
      <w:lang w:val="fr-FR" w:eastAsia="en-US"/>
    </w:rPr>
  </w:style>
  <w:style w:type="paragraph" w:styleId="TableofFigures">
    <w:name w:val="table of figures"/>
    <w:basedOn w:val="Normal"/>
    <w:next w:val="Normal"/>
    <w:uiPriority w:val="99"/>
    <w:unhideWhenUsed/>
    <w:rsid w:val="00ED3FF7"/>
    <w:pPr>
      <w:spacing w:after="0"/>
    </w:pPr>
  </w:style>
  <w:style w:type="character" w:styleId="Hyperlink">
    <w:name w:val="Hyperlink"/>
    <w:uiPriority w:val="99"/>
    <w:unhideWhenUsed/>
    <w:rsid w:val="00ED3FF7"/>
    <w:rPr>
      <w:color w:val="0000FF"/>
      <w:u w:val="single"/>
    </w:rPr>
  </w:style>
  <w:style w:type="paragraph" w:styleId="TOC1">
    <w:name w:val="toc 1"/>
    <w:basedOn w:val="Normal"/>
    <w:next w:val="Normal"/>
    <w:autoRedefine/>
    <w:uiPriority w:val="39"/>
    <w:unhideWhenUsed/>
    <w:qFormat/>
    <w:rsid w:val="00502D38"/>
    <w:pPr>
      <w:tabs>
        <w:tab w:val="right" w:leader="dot" w:pos="10070"/>
      </w:tabs>
      <w:spacing w:before="120" w:after="120" w:line="240" w:lineRule="auto"/>
    </w:pPr>
    <w:rPr>
      <w:rFonts w:ascii="Calibri" w:hAnsi="Calibri" w:cs="Calibri"/>
      <w:b/>
      <w:bCs/>
      <w:caps/>
      <w:sz w:val="20"/>
      <w:szCs w:val="20"/>
    </w:rPr>
  </w:style>
  <w:style w:type="table" w:styleId="TableGrid">
    <w:name w:val="Table Grid"/>
    <w:basedOn w:val="TableNormal"/>
    <w:uiPriority w:val="59"/>
    <w:rsid w:val="00ED3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18"/>
    <w:unhideWhenUsed/>
    <w:qFormat/>
    <w:rsid w:val="00502D38"/>
    <w:pPr>
      <w:jc w:val="center"/>
    </w:pPr>
    <w:rPr>
      <w:b/>
      <w:bCs/>
      <w:color w:val="4F81BD"/>
      <w:sz w:val="20"/>
      <w:szCs w:val="18"/>
    </w:rPr>
  </w:style>
  <w:style w:type="character" w:customStyle="1" w:styleId="Heading2Char">
    <w:name w:val="Heading 2 Char"/>
    <w:link w:val="Heading2"/>
    <w:uiPriority w:val="9"/>
    <w:rsid w:val="00502D38"/>
    <w:rPr>
      <w:rFonts w:ascii="Tahoma" w:hAnsi="Tahoma"/>
      <w:b/>
      <w:bCs/>
      <w:sz w:val="32"/>
      <w:szCs w:val="26"/>
    </w:rPr>
  </w:style>
  <w:style w:type="character" w:customStyle="1" w:styleId="Heading3Char">
    <w:name w:val="Heading 3 Char"/>
    <w:link w:val="Heading3"/>
    <w:uiPriority w:val="9"/>
    <w:rsid w:val="00A44BDB"/>
    <w:rPr>
      <w:rFonts w:ascii="Tahoma" w:hAnsi="Tahoma"/>
      <w:b/>
      <w:bCs/>
      <w:sz w:val="28"/>
      <w:szCs w:val="22"/>
    </w:rPr>
  </w:style>
  <w:style w:type="character" w:customStyle="1" w:styleId="Heading4Char">
    <w:name w:val="Heading 4 Char"/>
    <w:link w:val="Heading4"/>
    <w:uiPriority w:val="9"/>
    <w:rsid w:val="00D42511"/>
    <w:rPr>
      <w:rFonts w:ascii="Tahoma" w:hAnsi="Tahoma"/>
      <w:b/>
      <w:bCs/>
      <w:iCs/>
      <w:sz w:val="24"/>
      <w:szCs w:val="22"/>
    </w:rPr>
  </w:style>
  <w:style w:type="character" w:customStyle="1" w:styleId="Heading5Char">
    <w:name w:val="Heading 5 Char"/>
    <w:link w:val="Heading5"/>
    <w:uiPriority w:val="9"/>
    <w:rsid w:val="00502D38"/>
    <w:rPr>
      <w:rFonts w:ascii="Tahoma" w:hAnsi="Tahoma"/>
      <w:sz w:val="24"/>
      <w:szCs w:val="22"/>
    </w:rPr>
  </w:style>
  <w:style w:type="character" w:customStyle="1" w:styleId="Heading6Char">
    <w:name w:val="Heading 6 Char"/>
    <w:link w:val="Heading6"/>
    <w:uiPriority w:val="9"/>
    <w:rsid w:val="00502D38"/>
    <w:rPr>
      <w:rFonts w:ascii="Tahoma" w:hAnsi="Tahoma"/>
      <w:iCs/>
      <w:sz w:val="24"/>
      <w:szCs w:val="22"/>
    </w:rPr>
  </w:style>
  <w:style w:type="character" w:customStyle="1" w:styleId="Heading7Char">
    <w:name w:val="Heading 7 Char"/>
    <w:link w:val="Heading7"/>
    <w:uiPriority w:val="9"/>
    <w:rsid w:val="00502D38"/>
    <w:rPr>
      <w:rFonts w:ascii="Tahoma" w:hAnsi="Tahoma"/>
      <w:iCs/>
      <w:sz w:val="24"/>
      <w:szCs w:val="22"/>
    </w:rPr>
  </w:style>
  <w:style w:type="character" w:customStyle="1" w:styleId="Heading8Char">
    <w:name w:val="Heading 8 Char"/>
    <w:link w:val="Heading8"/>
    <w:uiPriority w:val="9"/>
    <w:rsid w:val="00A44BDB"/>
    <w:rPr>
      <w:rFonts w:ascii="Tahoma" w:hAnsi="Tahoma"/>
      <w:sz w:val="24"/>
    </w:rPr>
  </w:style>
  <w:style w:type="character" w:customStyle="1" w:styleId="Heading9Char">
    <w:name w:val="Heading 9 Char"/>
    <w:link w:val="Heading9"/>
    <w:uiPriority w:val="9"/>
    <w:rsid w:val="00502D38"/>
    <w:rPr>
      <w:rFonts w:ascii="Tahoma" w:hAnsi="Tahoma"/>
      <w:iCs/>
      <w:color w:val="404040"/>
      <w:sz w:val="24"/>
    </w:rPr>
  </w:style>
  <w:style w:type="paragraph" w:customStyle="1" w:styleId="CodeSource">
    <w:name w:val="Code Source"/>
    <w:basedOn w:val="Normal"/>
    <w:link w:val="CodeSourceCar"/>
    <w:autoRedefine/>
    <w:qFormat/>
    <w:rsid w:val="00502D38"/>
    <w:pPr>
      <w:pBdr>
        <w:top w:val="single" w:sz="8" w:space="1" w:color="auto"/>
        <w:left w:val="single" w:sz="8" w:space="4" w:color="auto"/>
        <w:bottom w:val="single" w:sz="8" w:space="1" w:color="auto"/>
        <w:right w:val="single" w:sz="8" w:space="4" w:color="auto"/>
      </w:pBdr>
      <w:spacing w:after="0" w:line="240" w:lineRule="auto"/>
    </w:pPr>
    <w:rPr>
      <w:rFonts w:ascii="Lucida Console" w:hAnsi="Lucida Console"/>
      <w:sz w:val="20"/>
    </w:rPr>
  </w:style>
  <w:style w:type="paragraph" w:styleId="TOC2">
    <w:name w:val="toc 2"/>
    <w:basedOn w:val="Normal"/>
    <w:next w:val="Normal"/>
    <w:autoRedefine/>
    <w:uiPriority w:val="39"/>
    <w:unhideWhenUsed/>
    <w:qFormat/>
    <w:rsid w:val="00502D38"/>
    <w:pPr>
      <w:tabs>
        <w:tab w:val="right" w:leader="dot" w:pos="10070"/>
      </w:tabs>
      <w:spacing w:after="0" w:line="240" w:lineRule="auto"/>
      <w:ind w:left="238"/>
    </w:pPr>
    <w:rPr>
      <w:rFonts w:ascii="Calibri" w:hAnsi="Calibri" w:cs="Calibri"/>
      <w:smallCaps/>
      <w:sz w:val="20"/>
      <w:szCs w:val="20"/>
    </w:rPr>
  </w:style>
  <w:style w:type="character" w:customStyle="1" w:styleId="CodeSourceCar">
    <w:name w:val="Code Source Car"/>
    <w:link w:val="CodeSource"/>
    <w:rsid w:val="00502D38"/>
    <w:rPr>
      <w:rFonts w:ascii="Lucida Console" w:hAnsi="Lucida Console"/>
      <w:szCs w:val="22"/>
    </w:rPr>
  </w:style>
  <w:style w:type="paragraph" w:styleId="TOC3">
    <w:name w:val="toc 3"/>
    <w:basedOn w:val="Normal"/>
    <w:next w:val="Normal"/>
    <w:autoRedefine/>
    <w:uiPriority w:val="39"/>
    <w:unhideWhenUsed/>
    <w:rsid w:val="002F0184"/>
    <w:pPr>
      <w:tabs>
        <w:tab w:val="right" w:leader="dot" w:pos="10070"/>
      </w:tabs>
      <w:spacing w:after="0" w:line="240" w:lineRule="auto"/>
      <w:ind w:left="482"/>
    </w:pPr>
    <w:rPr>
      <w:rFonts w:ascii="Calibri" w:hAnsi="Calibri" w:cs="Calibri"/>
      <w:i/>
      <w:iCs/>
      <w:sz w:val="20"/>
      <w:szCs w:val="20"/>
    </w:rPr>
  </w:style>
  <w:style w:type="paragraph" w:styleId="TOC4">
    <w:name w:val="toc 4"/>
    <w:basedOn w:val="Normal"/>
    <w:next w:val="Normal"/>
    <w:autoRedefine/>
    <w:uiPriority w:val="39"/>
    <w:unhideWhenUsed/>
    <w:rsid w:val="002F0184"/>
    <w:pPr>
      <w:tabs>
        <w:tab w:val="right" w:leader="dot" w:pos="10070"/>
      </w:tabs>
      <w:spacing w:after="0" w:line="240" w:lineRule="auto"/>
      <w:ind w:left="720"/>
    </w:pPr>
    <w:rPr>
      <w:rFonts w:ascii="Calibri" w:hAnsi="Calibri" w:cs="Calibri"/>
      <w:sz w:val="18"/>
      <w:szCs w:val="18"/>
    </w:rPr>
  </w:style>
  <w:style w:type="paragraph" w:styleId="TOC5">
    <w:name w:val="toc 5"/>
    <w:basedOn w:val="Normal"/>
    <w:next w:val="Normal"/>
    <w:autoRedefine/>
    <w:uiPriority w:val="39"/>
    <w:unhideWhenUsed/>
    <w:rsid w:val="00D44004"/>
    <w:pPr>
      <w:spacing w:after="0"/>
      <w:ind w:left="960"/>
    </w:pPr>
    <w:rPr>
      <w:rFonts w:ascii="Calibri" w:hAnsi="Calibri" w:cs="Calibri"/>
      <w:sz w:val="18"/>
      <w:szCs w:val="18"/>
    </w:rPr>
  </w:style>
  <w:style w:type="paragraph" w:styleId="TOC6">
    <w:name w:val="toc 6"/>
    <w:basedOn w:val="Normal"/>
    <w:next w:val="Normal"/>
    <w:autoRedefine/>
    <w:uiPriority w:val="39"/>
    <w:unhideWhenUsed/>
    <w:rsid w:val="00D44004"/>
    <w:pPr>
      <w:spacing w:after="0"/>
      <w:ind w:left="1200"/>
    </w:pPr>
    <w:rPr>
      <w:rFonts w:ascii="Calibri" w:hAnsi="Calibri" w:cs="Calibri"/>
      <w:sz w:val="18"/>
      <w:szCs w:val="18"/>
    </w:rPr>
  </w:style>
  <w:style w:type="paragraph" w:styleId="TOC7">
    <w:name w:val="toc 7"/>
    <w:basedOn w:val="Normal"/>
    <w:next w:val="Normal"/>
    <w:autoRedefine/>
    <w:uiPriority w:val="39"/>
    <w:unhideWhenUsed/>
    <w:rsid w:val="00D44004"/>
    <w:pPr>
      <w:spacing w:after="0"/>
      <w:ind w:left="1440"/>
    </w:pPr>
    <w:rPr>
      <w:rFonts w:ascii="Calibri" w:hAnsi="Calibri" w:cs="Calibri"/>
      <w:sz w:val="18"/>
      <w:szCs w:val="18"/>
    </w:rPr>
  </w:style>
  <w:style w:type="paragraph" w:styleId="TOC8">
    <w:name w:val="toc 8"/>
    <w:basedOn w:val="Normal"/>
    <w:next w:val="Normal"/>
    <w:autoRedefine/>
    <w:uiPriority w:val="39"/>
    <w:unhideWhenUsed/>
    <w:rsid w:val="00D44004"/>
    <w:pPr>
      <w:spacing w:after="0"/>
      <w:ind w:left="1680"/>
    </w:pPr>
    <w:rPr>
      <w:rFonts w:ascii="Calibri" w:hAnsi="Calibri" w:cs="Calibri"/>
      <w:sz w:val="18"/>
      <w:szCs w:val="18"/>
    </w:rPr>
  </w:style>
  <w:style w:type="paragraph" w:styleId="TOC9">
    <w:name w:val="toc 9"/>
    <w:basedOn w:val="Normal"/>
    <w:next w:val="Normal"/>
    <w:autoRedefine/>
    <w:uiPriority w:val="39"/>
    <w:unhideWhenUsed/>
    <w:rsid w:val="00D44004"/>
    <w:pPr>
      <w:spacing w:after="0"/>
      <w:ind w:left="1920"/>
    </w:pPr>
    <w:rPr>
      <w:rFonts w:ascii="Calibri" w:hAnsi="Calibri" w:cs="Calibri"/>
      <w:sz w:val="18"/>
      <w:szCs w:val="18"/>
    </w:rPr>
  </w:style>
  <w:style w:type="paragraph" w:customStyle="1" w:styleId="Tableau">
    <w:name w:val="Tableau"/>
    <w:basedOn w:val="Normal"/>
    <w:link w:val="TableauCar"/>
    <w:autoRedefine/>
    <w:qFormat/>
    <w:rsid w:val="00112DFA"/>
    <w:pPr>
      <w:spacing w:after="0" w:line="240" w:lineRule="auto"/>
      <w:jc w:val="left"/>
    </w:pPr>
    <w:rPr>
      <w:lang w:eastAsia="x-none"/>
    </w:rPr>
  </w:style>
  <w:style w:type="paragraph" w:customStyle="1" w:styleId="TableauTitre">
    <w:name w:val="Tableau Titre"/>
    <w:basedOn w:val="Tableau"/>
    <w:link w:val="TableauTitreCar"/>
    <w:autoRedefine/>
    <w:qFormat/>
    <w:rsid w:val="00502D38"/>
    <w:pPr>
      <w:keepNext/>
    </w:pPr>
    <w:rPr>
      <w:b/>
      <w:lang w:eastAsia="fr-CA"/>
    </w:rPr>
  </w:style>
  <w:style w:type="character" w:customStyle="1" w:styleId="TableauCar">
    <w:name w:val="Tableau Car"/>
    <w:link w:val="Tableau"/>
    <w:rsid w:val="00112DFA"/>
    <w:rPr>
      <w:rFonts w:ascii="Times New Roman" w:hAnsi="Times New Roman"/>
      <w:sz w:val="24"/>
      <w:szCs w:val="22"/>
      <w:lang w:eastAsia="x-none"/>
    </w:rPr>
  </w:style>
  <w:style w:type="character" w:styleId="FollowedHyperlink">
    <w:name w:val="FollowedHyperlink"/>
    <w:uiPriority w:val="99"/>
    <w:semiHidden/>
    <w:unhideWhenUsed/>
    <w:rsid w:val="00C006BA"/>
    <w:rPr>
      <w:color w:val="800080"/>
      <w:u w:val="single"/>
    </w:rPr>
  </w:style>
  <w:style w:type="character" w:customStyle="1" w:styleId="TableauTitreCar">
    <w:name w:val="Tableau Titre Car"/>
    <w:link w:val="TableauTitre"/>
    <w:rsid w:val="00502D38"/>
    <w:rPr>
      <w:rFonts w:ascii="Times New Roman" w:hAnsi="Times New Roman"/>
      <w:b/>
      <w:sz w:val="24"/>
      <w:szCs w:val="22"/>
    </w:rPr>
  </w:style>
  <w:style w:type="character" w:styleId="CommentReference">
    <w:name w:val="annotation reference"/>
    <w:uiPriority w:val="99"/>
    <w:semiHidden/>
    <w:unhideWhenUsed/>
    <w:rsid w:val="00F548DE"/>
    <w:rPr>
      <w:sz w:val="16"/>
      <w:szCs w:val="16"/>
    </w:rPr>
  </w:style>
  <w:style w:type="paragraph" w:styleId="CommentText">
    <w:name w:val="annotation text"/>
    <w:basedOn w:val="Normal"/>
    <w:link w:val="CommentTextChar"/>
    <w:uiPriority w:val="99"/>
    <w:semiHidden/>
    <w:unhideWhenUsed/>
    <w:rsid w:val="00F548DE"/>
    <w:rPr>
      <w:sz w:val="20"/>
      <w:szCs w:val="20"/>
    </w:rPr>
  </w:style>
  <w:style w:type="character" w:customStyle="1" w:styleId="CommentTextChar">
    <w:name w:val="Comment Text Char"/>
    <w:link w:val="CommentText"/>
    <w:uiPriority w:val="99"/>
    <w:semiHidden/>
    <w:rsid w:val="00F548DE"/>
    <w:rPr>
      <w:rFonts w:ascii="Times New Roman" w:hAnsi="Times New Roman"/>
    </w:rPr>
  </w:style>
  <w:style w:type="paragraph" w:styleId="CommentSubject">
    <w:name w:val="annotation subject"/>
    <w:basedOn w:val="CommentText"/>
    <w:next w:val="CommentText"/>
    <w:link w:val="CommentSubjectChar"/>
    <w:uiPriority w:val="99"/>
    <w:semiHidden/>
    <w:unhideWhenUsed/>
    <w:rsid w:val="00F548DE"/>
    <w:rPr>
      <w:b/>
      <w:bCs/>
    </w:rPr>
  </w:style>
  <w:style w:type="character" w:customStyle="1" w:styleId="CommentSubjectChar">
    <w:name w:val="Comment Subject Char"/>
    <w:link w:val="CommentSubject"/>
    <w:uiPriority w:val="99"/>
    <w:semiHidden/>
    <w:rsid w:val="00F548DE"/>
    <w:rPr>
      <w:rFonts w:ascii="Times New Roman" w:hAnsi="Times New Roman"/>
      <w:b/>
      <w:bCs/>
    </w:rPr>
  </w:style>
  <w:style w:type="paragraph" w:customStyle="1" w:styleId="Liste-point">
    <w:name w:val="Liste-point"/>
    <w:basedOn w:val="Normal"/>
    <w:link w:val="Liste-pointCar"/>
    <w:rsid w:val="00243B68"/>
    <w:pPr>
      <w:numPr>
        <w:numId w:val="4"/>
      </w:numPr>
      <w:spacing w:after="0"/>
    </w:pPr>
    <w:rPr>
      <w:lang w:eastAsia="x-none"/>
    </w:rPr>
  </w:style>
  <w:style w:type="character" w:customStyle="1" w:styleId="Liste-pointCar">
    <w:name w:val="Liste-point Car"/>
    <w:link w:val="Liste-point"/>
    <w:rsid w:val="00243B68"/>
    <w:rPr>
      <w:rFonts w:ascii="Times New Roman" w:hAnsi="Times New Roman"/>
      <w:sz w:val="24"/>
      <w:szCs w:val="22"/>
      <w:lang w:eastAsia="x-none"/>
    </w:rPr>
  </w:style>
  <w:style w:type="paragraph" w:customStyle="1" w:styleId="Figure">
    <w:name w:val="Figure"/>
    <w:basedOn w:val="Normal"/>
    <w:next w:val="Caption"/>
    <w:qFormat/>
    <w:rsid w:val="00502D38"/>
    <w:pPr>
      <w:keepNext/>
      <w:spacing w:after="0" w:line="240" w:lineRule="auto"/>
      <w:jc w:val="center"/>
    </w:pPr>
  </w:style>
  <w:style w:type="paragraph" w:styleId="NoSpacing">
    <w:name w:val="No Spacing"/>
    <w:autoRedefine/>
    <w:uiPriority w:val="1"/>
    <w:qFormat/>
    <w:rsid w:val="00502D38"/>
    <w:pPr>
      <w:jc w:val="both"/>
    </w:pPr>
    <w:rPr>
      <w:rFonts w:ascii="Times New Roman" w:hAnsi="Times New Roman"/>
      <w:sz w:val="24"/>
      <w:szCs w:val="22"/>
    </w:rPr>
  </w:style>
  <w:style w:type="paragraph" w:customStyle="1" w:styleId="TableauDernire">
    <w:name w:val="Tableau Dernière"/>
    <w:basedOn w:val="Tableau"/>
    <w:autoRedefine/>
    <w:qFormat/>
    <w:rsid w:val="00502D38"/>
    <w:pPr>
      <w:keepNext/>
    </w:pPr>
  </w:style>
  <w:style w:type="paragraph" w:styleId="FootnoteText">
    <w:name w:val="footnote text"/>
    <w:basedOn w:val="Normal"/>
    <w:link w:val="FootnoteTextChar"/>
    <w:uiPriority w:val="99"/>
    <w:semiHidden/>
    <w:unhideWhenUsed/>
    <w:rsid w:val="00D155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55A7"/>
    <w:rPr>
      <w:rFonts w:ascii="Times New Roman" w:hAnsi="Times New Roman"/>
    </w:rPr>
  </w:style>
  <w:style w:type="character" w:styleId="FootnoteReference">
    <w:name w:val="footnote reference"/>
    <w:basedOn w:val="DefaultParagraphFont"/>
    <w:uiPriority w:val="99"/>
    <w:semiHidden/>
    <w:unhideWhenUsed/>
    <w:rsid w:val="00D155A7"/>
    <w:rPr>
      <w:vertAlign w:val="superscript"/>
    </w:rPr>
  </w:style>
  <w:style w:type="paragraph" w:styleId="Revision">
    <w:name w:val="Revision"/>
    <w:hidden/>
    <w:uiPriority w:val="99"/>
    <w:semiHidden/>
    <w:rsid w:val="001F4F9C"/>
    <w:rPr>
      <w:rFonts w:ascii="Times New Roman" w:hAnsi="Times New Roman"/>
      <w:sz w:val="24"/>
      <w:szCs w:val="22"/>
    </w:rPr>
  </w:style>
  <w:style w:type="paragraph" w:styleId="EndnoteText">
    <w:name w:val="endnote text"/>
    <w:basedOn w:val="Normal"/>
    <w:link w:val="EndnoteTextChar"/>
    <w:uiPriority w:val="99"/>
    <w:semiHidden/>
    <w:unhideWhenUsed/>
    <w:rsid w:val="00D029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2931"/>
    <w:rPr>
      <w:rFonts w:ascii="Times New Roman" w:hAnsi="Times New Roman"/>
    </w:rPr>
  </w:style>
  <w:style w:type="character" w:styleId="EndnoteReference">
    <w:name w:val="endnote reference"/>
    <w:basedOn w:val="DefaultParagraphFont"/>
    <w:uiPriority w:val="99"/>
    <w:semiHidden/>
    <w:unhideWhenUsed/>
    <w:rsid w:val="00D02931"/>
    <w:rPr>
      <w:vertAlign w:val="superscript"/>
    </w:rPr>
  </w:style>
  <w:style w:type="character" w:customStyle="1" w:styleId="apple-converted-space">
    <w:name w:val="apple-converted-space"/>
    <w:basedOn w:val="DefaultParagraphFont"/>
    <w:rsid w:val="006C5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4551">
      <w:bodyDiv w:val="1"/>
      <w:marLeft w:val="0"/>
      <w:marRight w:val="0"/>
      <w:marTop w:val="0"/>
      <w:marBottom w:val="0"/>
      <w:divBdr>
        <w:top w:val="none" w:sz="0" w:space="0" w:color="auto"/>
        <w:left w:val="none" w:sz="0" w:space="0" w:color="auto"/>
        <w:bottom w:val="none" w:sz="0" w:space="0" w:color="auto"/>
        <w:right w:val="none" w:sz="0" w:space="0" w:color="auto"/>
      </w:divBdr>
      <w:divsChild>
        <w:div w:id="848445514">
          <w:marLeft w:val="0"/>
          <w:marRight w:val="0"/>
          <w:marTop w:val="0"/>
          <w:marBottom w:val="0"/>
          <w:divBdr>
            <w:top w:val="none" w:sz="0" w:space="0" w:color="auto"/>
            <w:left w:val="none" w:sz="0" w:space="0" w:color="auto"/>
            <w:bottom w:val="none" w:sz="0" w:space="0" w:color="auto"/>
            <w:right w:val="none" w:sz="0" w:space="0" w:color="auto"/>
          </w:divBdr>
        </w:div>
        <w:div w:id="1808234507">
          <w:marLeft w:val="0"/>
          <w:marRight w:val="0"/>
          <w:marTop w:val="0"/>
          <w:marBottom w:val="0"/>
          <w:divBdr>
            <w:top w:val="none" w:sz="0" w:space="0" w:color="auto"/>
            <w:left w:val="none" w:sz="0" w:space="0" w:color="auto"/>
            <w:bottom w:val="none" w:sz="0" w:space="0" w:color="auto"/>
            <w:right w:val="none" w:sz="0" w:space="0" w:color="auto"/>
          </w:divBdr>
        </w:div>
        <w:div w:id="1455561658">
          <w:marLeft w:val="0"/>
          <w:marRight w:val="0"/>
          <w:marTop w:val="0"/>
          <w:marBottom w:val="0"/>
          <w:divBdr>
            <w:top w:val="none" w:sz="0" w:space="0" w:color="auto"/>
            <w:left w:val="none" w:sz="0" w:space="0" w:color="auto"/>
            <w:bottom w:val="none" w:sz="0" w:space="0" w:color="auto"/>
            <w:right w:val="none" w:sz="0" w:space="0" w:color="auto"/>
          </w:divBdr>
        </w:div>
        <w:div w:id="995651993">
          <w:marLeft w:val="0"/>
          <w:marRight w:val="0"/>
          <w:marTop w:val="0"/>
          <w:marBottom w:val="0"/>
          <w:divBdr>
            <w:top w:val="none" w:sz="0" w:space="0" w:color="auto"/>
            <w:left w:val="none" w:sz="0" w:space="0" w:color="auto"/>
            <w:bottom w:val="none" w:sz="0" w:space="0" w:color="auto"/>
            <w:right w:val="none" w:sz="0" w:space="0" w:color="auto"/>
          </w:divBdr>
        </w:div>
        <w:div w:id="684795494">
          <w:marLeft w:val="0"/>
          <w:marRight w:val="0"/>
          <w:marTop w:val="0"/>
          <w:marBottom w:val="0"/>
          <w:divBdr>
            <w:top w:val="none" w:sz="0" w:space="0" w:color="auto"/>
            <w:left w:val="none" w:sz="0" w:space="0" w:color="auto"/>
            <w:bottom w:val="none" w:sz="0" w:space="0" w:color="auto"/>
            <w:right w:val="none" w:sz="0" w:space="0" w:color="auto"/>
          </w:divBdr>
        </w:div>
        <w:div w:id="616255170">
          <w:marLeft w:val="0"/>
          <w:marRight w:val="0"/>
          <w:marTop w:val="0"/>
          <w:marBottom w:val="0"/>
          <w:divBdr>
            <w:top w:val="none" w:sz="0" w:space="0" w:color="auto"/>
            <w:left w:val="none" w:sz="0" w:space="0" w:color="auto"/>
            <w:bottom w:val="none" w:sz="0" w:space="0" w:color="auto"/>
            <w:right w:val="none" w:sz="0" w:space="0" w:color="auto"/>
          </w:divBdr>
        </w:div>
        <w:div w:id="1972517727">
          <w:marLeft w:val="0"/>
          <w:marRight w:val="0"/>
          <w:marTop w:val="0"/>
          <w:marBottom w:val="0"/>
          <w:divBdr>
            <w:top w:val="none" w:sz="0" w:space="0" w:color="auto"/>
            <w:left w:val="none" w:sz="0" w:space="0" w:color="auto"/>
            <w:bottom w:val="none" w:sz="0" w:space="0" w:color="auto"/>
            <w:right w:val="none" w:sz="0" w:space="0" w:color="auto"/>
          </w:divBdr>
        </w:div>
        <w:div w:id="1130436496">
          <w:marLeft w:val="0"/>
          <w:marRight w:val="0"/>
          <w:marTop w:val="0"/>
          <w:marBottom w:val="0"/>
          <w:divBdr>
            <w:top w:val="none" w:sz="0" w:space="0" w:color="auto"/>
            <w:left w:val="none" w:sz="0" w:space="0" w:color="auto"/>
            <w:bottom w:val="none" w:sz="0" w:space="0" w:color="auto"/>
            <w:right w:val="none" w:sz="0" w:space="0" w:color="auto"/>
          </w:divBdr>
        </w:div>
        <w:div w:id="30348539">
          <w:marLeft w:val="0"/>
          <w:marRight w:val="0"/>
          <w:marTop w:val="0"/>
          <w:marBottom w:val="0"/>
          <w:divBdr>
            <w:top w:val="none" w:sz="0" w:space="0" w:color="auto"/>
            <w:left w:val="none" w:sz="0" w:space="0" w:color="auto"/>
            <w:bottom w:val="none" w:sz="0" w:space="0" w:color="auto"/>
            <w:right w:val="none" w:sz="0" w:space="0" w:color="auto"/>
          </w:divBdr>
        </w:div>
        <w:div w:id="2068141382">
          <w:marLeft w:val="0"/>
          <w:marRight w:val="0"/>
          <w:marTop w:val="0"/>
          <w:marBottom w:val="0"/>
          <w:divBdr>
            <w:top w:val="none" w:sz="0" w:space="0" w:color="auto"/>
            <w:left w:val="none" w:sz="0" w:space="0" w:color="auto"/>
            <w:bottom w:val="none" w:sz="0" w:space="0" w:color="auto"/>
            <w:right w:val="none" w:sz="0" w:space="0" w:color="auto"/>
          </w:divBdr>
        </w:div>
        <w:div w:id="1991059717">
          <w:marLeft w:val="0"/>
          <w:marRight w:val="0"/>
          <w:marTop w:val="0"/>
          <w:marBottom w:val="0"/>
          <w:divBdr>
            <w:top w:val="none" w:sz="0" w:space="0" w:color="auto"/>
            <w:left w:val="none" w:sz="0" w:space="0" w:color="auto"/>
            <w:bottom w:val="none" w:sz="0" w:space="0" w:color="auto"/>
            <w:right w:val="none" w:sz="0" w:space="0" w:color="auto"/>
          </w:divBdr>
        </w:div>
        <w:div w:id="979918314">
          <w:marLeft w:val="0"/>
          <w:marRight w:val="0"/>
          <w:marTop w:val="0"/>
          <w:marBottom w:val="0"/>
          <w:divBdr>
            <w:top w:val="none" w:sz="0" w:space="0" w:color="auto"/>
            <w:left w:val="none" w:sz="0" w:space="0" w:color="auto"/>
            <w:bottom w:val="none" w:sz="0" w:space="0" w:color="auto"/>
            <w:right w:val="none" w:sz="0" w:space="0" w:color="auto"/>
          </w:divBdr>
        </w:div>
        <w:div w:id="2019115896">
          <w:marLeft w:val="0"/>
          <w:marRight w:val="0"/>
          <w:marTop w:val="0"/>
          <w:marBottom w:val="0"/>
          <w:divBdr>
            <w:top w:val="none" w:sz="0" w:space="0" w:color="auto"/>
            <w:left w:val="none" w:sz="0" w:space="0" w:color="auto"/>
            <w:bottom w:val="none" w:sz="0" w:space="0" w:color="auto"/>
            <w:right w:val="none" w:sz="0" w:space="0" w:color="auto"/>
          </w:divBdr>
        </w:div>
        <w:div w:id="1975527352">
          <w:marLeft w:val="0"/>
          <w:marRight w:val="0"/>
          <w:marTop w:val="0"/>
          <w:marBottom w:val="0"/>
          <w:divBdr>
            <w:top w:val="none" w:sz="0" w:space="0" w:color="auto"/>
            <w:left w:val="none" w:sz="0" w:space="0" w:color="auto"/>
            <w:bottom w:val="none" w:sz="0" w:space="0" w:color="auto"/>
            <w:right w:val="none" w:sz="0" w:space="0" w:color="auto"/>
          </w:divBdr>
        </w:div>
        <w:div w:id="1669556764">
          <w:marLeft w:val="0"/>
          <w:marRight w:val="0"/>
          <w:marTop w:val="0"/>
          <w:marBottom w:val="0"/>
          <w:divBdr>
            <w:top w:val="none" w:sz="0" w:space="0" w:color="auto"/>
            <w:left w:val="none" w:sz="0" w:space="0" w:color="auto"/>
            <w:bottom w:val="none" w:sz="0" w:space="0" w:color="auto"/>
            <w:right w:val="none" w:sz="0" w:space="0" w:color="auto"/>
          </w:divBdr>
        </w:div>
        <w:div w:id="1269238700">
          <w:marLeft w:val="0"/>
          <w:marRight w:val="0"/>
          <w:marTop w:val="0"/>
          <w:marBottom w:val="0"/>
          <w:divBdr>
            <w:top w:val="none" w:sz="0" w:space="0" w:color="auto"/>
            <w:left w:val="none" w:sz="0" w:space="0" w:color="auto"/>
            <w:bottom w:val="none" w:sz="0" w:space="0" w:color="auto"/>
            <w:right w:val="none" w:sz="0" w:space="0" w:color="auto"/>
          </w:divBdr>
        </w:div>
        <w:div w:id="1613199376">
          <w:marLeft w:val="0"/>
          <w:marRight w:val="0"/>
          <w:marTop w:val="0"/>
          <w:marBottom w:val="0"/>
          <w:divBdr>
            <w:top w:val="none" w:sz="0" w:space="0" w:color="auto"/>
            <w:left w:val="none" w:sz="0" w:space="0" w:color="auto"/>
            <w:bottom w:val="none" w:sz="0" w:space="0" w:color="auto"/>
            <w:right w:val="none" w:sz="0" w:space="0" w:color="auto"/>
          </w:divBdr>
        </w:div>
        <w:div w:id="805008847">
          <w:marLeft w:val="0"/>
          <w:marRight w:val="0"/>
          <w:marTop w:val="0"/>
          <w:marBottom w:val="0"/>
          <w:divBdr>
            <w:top w:val="none" w:sz="0" w:space="0" w:color="auto"/>
            <w:left w:val="none" w:sz="0" w:space="0" w:color="auto"/>
            <w:bottom w:val="none" w:sz="0" w:space="0" w:color="auto"/>
            <w:right w:val="none" w:sz="0" w:space="0" w:color="auto"/>
          </w:divBdr>
        </w:div>
        <w:div w:id="884368978">
          <w:marLeft w:val="0"/>
          <w:marRight w:val="0"/>
          <w:marTop w:val="0"/>
          <w:marBottom w:val="0"/>
          <w:divBdr>
            <w:top w:val="none" w:sz="0" w:space="0" w:color="auto"/>
            <w:left w:val="none" w:sz="0" w:space="0" w:color="auto"/>
            <w:bottom w:val="none" w:sz="0" w:space="0" w:color="auto"/>
            <w:right w:val="none" w:sz="0" w:space="0" w:color="auto"/>
          </w:divBdr>
        </w:div>
      </w:divsChild>
    </w:div>
    <w:div w:id="237637256">
      <w:bodyDiv w:val="1"/>
      <w:marLeft w:val="0"/>
      <w:marRight w:val="0"/>
      <w:marTop w:val="0"/>
      <w:marBottom w:val="0"/>
      <w:divBdr>
        <w:top w:val="none" w:sz="0" w:space="0" w:color="auto"/>
        <w:left w:val="none" w:sz="0" w:space="0" w:color="auto"/>
        <w:bottom w:val="none" w:sz="0" w:space="0" w:color="auto"/>
        <w:right w:val="none" w:sz="0" w:space="0" w:color="auto"/>
      </w:divBdr>
      <w:divsChild>
        <w:div w:id="4093452">
          <w:marLeft w:val="0"/>
          <w:marRight w:val="0"/>
          <w:marTop w:val="0"/>
          <w:marBottom w:val="0"/>
          <w:divBdr>
            <w:top w:val="none" w:sz="0" w:space="0" w:color="auto"/>
            <w:left w:val="none" w:sz="0" w:space="0" w:color="auto"/>
            <w:bottom w:val="none" w:sz="0" w:space="0" w:color="auto"/>
            <w:right w:val="none" w:sz="0" w:space="0" w:color="auto"/>
          </w:divBdr>
        </w:div>
        <w:div w:id="1607695380">
          <w:marLeft w:val="0"/>
          <w:marRight w:val="0"/>
          <w:marTop w:val="0"/>
          <w:marBottom w:val="0"/>
          <w:divBdr>
            <w:top w:val="none" w:sz="0" w:space="0" w:color="auto"/>
            <w:left w:val="none" w:sz="0" w:space="0" w:color="auto"/>
            <w:bottom w:val="none" w:sz="0" w:space="0" w:color="auto"/>
            <w:right w:val="none" w:sz="0" w:space="0" w:color="auto"/>
          </w:divBdr>
        </w:div>
        <w:div w:id="650865060">
          <w:marLeft w:val="0"/>
          <w:marRight w:val="0"/>
          <w:marTop w:val="0"/>
          <w:marBottom w:val="0"/>
          <w:divBdr>
            <w:top w:val="none" w:sz="0" w:space="0" w:color="auto"/>
            <w:left w:val="none" w:sz="0" w:space="0" w:color="auto"/>
            <w:bottom w:val="none" w:sz="0" w:space="0" w:color="auto"/>
            <w:right w:val="none" w:sz="0" w:space="0" w:color="auto"/>
          </w:divBdr>
        </w:div>
        <w:div w:id="1550148987">
          <w:marLeft w:val="0"/>
          <w:marRight w:val="0"/>
          <w:marTop w:val="0"/>
          <w:marBottom w:val="0"/>
          <w:divBdr>
            <w:top w:val="none" w:sz="0" w:space="0" w:color="auto"/>
            <w:left w:val="none" w:sz="0" w:space="0" w:color="auto"/>
            <w:bottom w:val="none" w:sz="0" w:space="0" w:color="auto"/>
            <w:right w:val="none" w:sz="0" w:space="0" w:color="auto"/>
          </w:divBdr>
        </w:div>
        <w:div w:id="1414426288">
          <w:marLeft w:val="0"/>
          <w:marRight w:val="0"/>
          <w:marTop w:val="0"/>
          <w:marBottom w:val="0"/>
          <w:divBdr>
            <w:top w:val="none" w:sz="0" w:space="0" w:color="auto"/>
            <w:left w:val="none" w:sz="0" w:space="0" w:color="auto"/>
            <w:bottom w:val="none" w:sz="0" w:space="0" w:color="auto"/>
            <w:right w:val="none" w:sz="0" w:space="0" w:color="auto"/>
          </w:divBdr>
        </w:div>
        <w:div w:id="46951768">
          <w:marLeft w:val="0"/>
          <w:marRight w:val="0"/>
          <w:marTop w:val="0"/>
          <w:marBottom w:val="0"/>
          <w:divBdr>
            <w:top w:val="none" w:sz="0" w:space="0" w:color="auto"/>
            <w:left w:val="none" w:sz="0" w:space="0" w:color="auto"/>
            <w:bottom w:val="none" w:sz="0" w:space="0" w:color="auto"/>
            <w:right w:val="none" w:sz="0" w:space="0" w:color="auto"/>
          </w:divBdr>
        </w:div>
        <w:div w:id="1611738912">
          <w:marLeft w:val="0"/>
          <w:marRight w:val="0"/>
          <w:marTop w:val="0"/>
          <w:marBottom w:val="0"/>
          <w:divBdr>
            <w:top w:val="none" w:sz="0" w:space="0" w:color="auto"/>
            <w:left w:val="none" w:sz="0" w:space="0" w:color="auto"/>
            <w:bottom w:val="none" w:sz="0" w:space="0" w:color="auto"/>
            <w:right w:val="none" w:sz="0" w:space="0" w:color="auto"/>
          </w:divBdr>
        </w:div>
        <w:div w:id="1873767067">
          <w:marLeft w:val="0"/>
          <w:marRight w:val="0"/>
          <w:marTop w:val="0"/>
          <w:marBottom w:val="0"/>
          <w:divBdr>
            <w:top w:val="none" w:sz="0" w:space="0" w:color="auto"/>
            <w:left w:val="none" w:sz="0" w:space="0" w:color="auto"/>
            <w:bottom w:val="none" w:sz="0" w:space="0" w:color="auto"/>
            <w:right w:val="none" w:sz="0" w:space="0" w:color="auto"/>
          </w:divBdr>
        </w:div>
        <w:div w:id="1671788754">
          <w:marLeft w:val="0"/>
          <w:marRight w:val="0"/>
          <w:marTop w:val="0"/>
          <w:marBottom w:val="0"/>
          <w:divBdr>
            <w:top w:val="none" w:sz="0" w:space="0" w:color="auto"/>
            <w:left w:val="none" w:sz="0" w:space="0" w:color="auto"/>
            <w:bottom w:val="none" w:sz="0" w:space="0" w:color="auto"/>
            <w:right w:val="none" w:sz="0" w:space="0" w:color="auto"/>
          </w:divBdr>
        </w:div>
        <w:div w:id="1107235581">
          <w:marLeft w:val="0"/>
          <w:marRight w:val="0"/>
          <w:marTop w:val="0"/>
          <w:marBottom w:val="0"/>
          <w:divBdr>
            <w:top w:val="none" w:sz="0" w:space="0" w:color="auto"/>
            <w:left w:val="none" w:sz="0" w:space="0" w:color="auto"/>
            <w:bottom w:val="none" w:sz="0" w:space="0" w:color="auto"/>
            <w:right w:val="none" w:sz="0" w:space="0" w:color="auto"/>
          </w:divBdr>
        </w:div>
        <w:div w:id="1888183515">
          <w:marLeft w:val="0"/>
          <w:marRight w:val="0"/>
          <w:marTop w:val="0"/>
          <w:marBottom w:val="0"/>
          <w:divBdr>
            <w:top w:val="none" w:sz="0" w:space="0" w:color="auto"/>
            <w:left w:val="none" w:sz="0" w:space="0" w:color="auto"/>
            <w:bottom w:val="none" w:sz="0" w:space="0" w:color="auto"/>
            <w:right w:val="none" w:sz="0" w:space="0" w:color="auto"/>
          </w:divBdr>
        </w:div>
        <w:div w:id="1048645072">
          <w:marLeft w:val="0"/>
          <w:marRight w:val="0"/>
          <w:marTop w:val="0"/>
          <w:marBottom w:val="0"/>
          <w:divBdr>
            <w:top w:val="none" w:sz="0" w:space="0" w:color="auto"/>
            <w:left w:val="none" w:sz="0" w:space="0" w:color="auto"/>
            <w:bottom w:val="none" w:sz="0" w:space="0" w:color="auto"/>
            <w:right w:val="none" w:sz="0" w:space="0" w:color="auto"/>
          </w:divBdr>
        </w:div>
        <w:div w:id="1883009217">
          <w:marLeft w:val="0"/>
          <w:marRight w:val="0"/>
          <w:marTop w:val="0"/>
          <w:marBottom w:val="0"/>
          <w:divBdr>
            <w:top w:val="none" w:sz="0" w:space="0" w:color="auto"/>
            <w:left w:val="none" w:sz="0" w:space="0" w:color="auto"/>
            <w:bottom w:val="none" w:sz="0" w:space="0" w:color="auto"/>
            <w:right w:val="none" w:sz="0" w:space="0" w:color="auto"/>
          </w:divBdr>
        </w:div>
        <w:div w:id="1286500527">
          <w:marLeft w:val="0"/>
          <w:marRight w:val="0"/>
          <w:marTop w:val="0"/>
          <w:marBottom w:val="0"/>
          <w:divBdr>
            <w:top w:val="none" w:sz="0" w:space="0" w:color="auto"/>
            <w:left w:val="none" w:sz="0" w:space="0" w:color="auto"/>
            <w:bottom w:val="none" w:sz="0" w:space="0" w:color="auto"/>
            <w:right w:val="none" w:sz="0" w:space="0" w:color="auto"/>
          </w:divBdr>
        </w:div>
        <w:div w:id="304284915">
          <w:marLeft w:val="0"/>
          <w:marRight w:val="0"/>
          <w:marTop w:val="0"/>
          <w:marBottom w:val="0"/>
          <w:divBdr>
            <w:top w:val="none" w:sz="0" w:space="0" w:color="auto"/>
            <w:left w:val="none" w:sz="0" w:space="0" w:color="auto"/>
            <w:bottom w:val="none" w:sz="0" w:space="0" w:color="auto"/>
            <w:right w:val="none" w:sz="0" w:space="0" w:color="auto"/>
          </w:divBdr>
        </w:div>
        <w:div w:id="1570339110">
          <w:marLeft w:val="0"/>
          <w:marRight w:val="0"/>
          <w:marTop w:val="0"/>
          <w:marBottom w:val="0"/>
          <w:divBdr>
            <w:top w:val="none" w:sz="0" w:space="0" w:color="auto"/>
            <w:left w:val="none" w:sz="0" w:space="0" w:color="auto"/>
            <w:bottom w:val="none" w:sz="0" w:space="0" w:color="auto"/>
            <w:right w:val="none" w:sz="0" w:space="0" w:color="auto"/>
          </w:divBdr>
        </w:div>
        <w:div w:id="1620142098">
          <w:marLeft w:val="0"/>
          <w:marRight w:val="0"/>
          <w:marTop w:val="0"/>
          <w:marBottom w:val="0"/>
          <w:divBdr>
            <w:top w:val="none" w:sz="0" w:space="0" w:color="auto"/>
            <w:left w:val="none" w:sz="0" w:space="0" w:color="auto"/>
            <w:bottom w:val="none" w:sz="0" w:space="0" w:color="auto"/>
            <w:right w:val="none" w:sz="0" w:space="0" w:color="auto"/>
          </w:divBdr>
        </w:div>
        <w:div w:id="650258957">
          <w:marLeft w:val="0"/>
          <w:marRight w:val="0"/>
          <w:marTop w:val="0"/>
          <w:marBottom w:val="0"/>
          <w:divBdr>
            <w:top w:val="none" w:sz="0" w:space="0" w:color="auto"/>
            <w:left w:val="none" w:sz="0" w:space="0" w:color="auto"/>
            <w:bottom w:val="none" w:sz="0" w:space="0" w:color="auto"/>
            <w:right w:val="none" w:sz="0" w:space="0" w:color="auto"/>
          </w:divBdr>
        </w:div>
        <w:div w:id="949239703">
          <w:marLeft w:val="0"/>
          <w:marRight w:val="0"/>
          <w:marTop w:val="0"/>
          <w:marBottom w:val="0"/>
          <w:divBdr>
            <w:top w:val="none" w:sz="0" w:space="0" w:color="auto"/>
            <w:left w:val="none" w:sz="0" w:space="0" w:color="auto"/>
            <w:bottom w:val="none" w:sz="0" w:space="0" w:color="auto"/>
            <w:right w:val="none" w:sz="0" w:space="0" w:color="auto"/>
          </w:divBdr>
        </w:div>
      </w:divsChild>
    </w:div>
    <w:div w:id="806093195">
      <w:bodyDiv w:val="1"/>
      <w:marLeft w:val="0"/>
      <w:marRight w:val="0"/>
      <w:marTop w:val="0"/>
      <w:marBottom w:val="0"/>
      <w:divBdr>
        <w:top w:val="none" w:sz="0" w:space="0" w:color="auto"/>
        <w:left w:val="none" w:sz="0" w:space="0" w:color="auto"/>
        <w:bottom w:val="none" w:sz="0" w:space="0" w:color="auto"/>
        <w:right w:val="none" w:sz="0" w:space="0" w:color="auto"/>
      </w:divBdr>
      <w:divsChild>
        <w:div w:id="890850388">
          <w:marLeft w:val="0"/>
          <w:marRight w:val="0"/>
          <w:marTop w:val="0"/>
          <w:marBottom w:val="0"/>
          <w:divBdr>
            <w:top w:val="none" w:sz="0" w:space="0" w:color="auto"/>
            <w:left w:val="none" w:sz="0" w:space="0" w:color="auto"/>
            <w:bottom w:val="none" w:sz="0" w:space="0" w:color="auto"/>
            <w:right w:val="none" w:sz="0" w:space="0" w:color="auto"/>
          </w:divBdr>
        </w:div>
        <w:div w:id="1306546706">
          <w:marLeft w:val="0"/>
          <w:marRight w:val="0"/>
          <w:marTop w:val="0"/>
          <w:marBottom w:val="0"/>
          <w:divBdr>
            <w:top w:val="none" w:sz="0" w:space="0" w:color="auto"/>
            <w:left w:val="none" w:sz="0" w:space="0" w:color="auto"/>
            <w:bottom w:val="none" w:sz="0" w:space="0" w:color="auto"/>
            <w:right w:val="none" w:sz="0" w:space="0" w:color="auto"/>
          </w:divBdr>
        </w:div>
        <w:div w:id="798376145">
          <w:marLeft w:val="0"/>
          <w:marRight w:val="0"/>
          <w:marTop w:val="0"/>
          <w:marBottom w:val="0"/>
          <w:divBdr>
            <w:top w:val="none" w:sz="0" w:space="0" w:color="auto"/>
            <w:left w:val="none" w:sz="0" w:space="0" w:color="auto"/>
            <w:bottom w:val="none" w:sz="0" w:space="0" w:color="auto"/>
            <w:right w:val="none" w:sz="0" w:space="0" w:color="auto"/>
          </w:divBdr>
        </w:div>
        <w:div w:id="662242755">
          <w:marLeft w:val="0"/>
          <w:marRight w:val="0"/>
          <w:marTop w:val="0"/>
          <w:marBottom w:val="0"/>
          <w:divBdr>
            <w:top w:val="none" w:sz="0" w:space="0" w:color="auto"/>
            <w:left w:val="none" w:sz="0" w:space="0" w:color="auto"/>
            <w:bottom w:val="none" w:sz="0" w:space="0" w:color="auto"/>
            <w:right w:val="none" w:sz="0" w:space="0" w:color="auto"/>
          </w:divBdr>
        </w:div>
        <w:div w:id="24716677">
          <w:marLeft w:val="0"/>
          <w:marRight w:val="0"/>
          <w:marTop w:val="0"/>
          <w:marBottom w:val="0"/>
          <w:divBdr>
            <w:top w:val="none" w:sz="0" w:space="0" w:color="auto"/>
            <w:left w:val="none" w:sz="0" w:space="0" w:color="auto"/>
            <w:bottom w:val="none" w:sz="0" w:space="0" w:color="auto"/>
            <w:right w:val="none" w:sz="0" w:space="0" w:color="auto"/>
          </w:divBdr>
        </w:div>
        <w:div w:id="1615015134">
          <w:marLeft w:val="0"/>
          <w:marRight w:val="0"/>
          <w:marTop w:val="0"/>
          <w:marBottom w:val="0"/>
          <w:divBdr>
            <w:top w:val="none" w:sz="0" w:space="0" w:color="auto"/>
            <w:left w:val="none" w:sz="0" w:space="0" w:color="auto"/>
            <w:bottom w:val="none" w:sz="0" w:space="0" w:color="auto"/>
            <w:right w:val="none" w:sz="0" w:space="0" w:color="auto"/>
          </w:divBdr>
        </w:div>
        <w:div w:id="1592084201">
          <w:marLeft w:val="0"/>
          <w:marRight w:val="0"/>
          <w:marTop w:val="0"/>
          <w:marBottom w:val="0"/>
          <w:divBdr>
            <w:top w:val="none" w:sz="0" w:space="0" w:color="auto"/>
            <w:left w:val="none" w:sz="0" w:space="0" w:color="auto"/>
            <w:bottom w:val="none" w:sz="0" w:space="0" w:color="auto"/>
            <w:right w:val="none" w:sz="0" w:space="0" w:color="auto"/>
          </w:divBdr>
        </w:div>
        <w:div w:id="1943612016">
          <w:marLeft w:val="0"/>
          <w:marRight w:val="0"/>
          <w:marTop w:val="0"/>
          <w:marBottom w:val="0"/>
          <w:divBdr>
            <w:top w:val="none" w:sz="0" w:space="0" w:color="auto"/>
            <w:left w:val="none" w:sz="0" w:space="0" w:color="auto"/>
            <w:bottom w:val="none" w:sz="0" w:space="0" w:color="auto"/>
            <w:right w:val="none" w:sz="0" w:space="0" w:color="auto"/>
          </w:divBdr>
        </w:div>
        <w:div w:id="398091320">
          <w:marLeft w:val="0"/>
          <w:marRight w:val="0"/>
          <w:marTop w:val="0"/>
          <w:marBottom w:val="0"/>
          <w:divBdr>
            <w:top w:val="none" w:sz="0" w:space="0" w:color="auto"/>
            <w:left w:val="none" w:sz="0" w:space="0" w:color="auto"/>
            <w:bottom w:val="none" w:sz="0" w:space="0" w:color="auto"/>
            <w:right w:val="none" w:sz="0" w:space="0" w:color="auto"/>
          </w:divBdr>
        </w:div>
        <w:div w:id="1464271083">
          <w:marLeft w:val="0"/>
          <w:marRight w:val="0"/>
          <w:marTop w:val="0"/>
          <w:marBottom w:val="0"/>
          <w:divBdr>
            <w:top w:val="none" w:sz="0" w:space="0" w:color="auto"/>
            <w:left w:val="none" w:sz="0" w:space="0" w:color="auto"/>
            <w:bottom w:val="none" w:sz="0" w:space="0" w:color="auto"/>
            <w:right w:val="none" w:sz="0" w:space="0" w:color="auto"/>
          </w:divBdr>
        </w:div>
        <w:div w:id="1360620103">
          <w:marLeft w:val="0"/>
          <w:marRight w:val="0"/>
          <w:marTop w:val="0"/>
          <w:marBottom w:val="0"/>
          <w:divBdr>
            <w:top w:val="none" w:sz="0" w:space="0" w:color="auto"/>
            <w:left w:val="none" w:sz="0" w:space="0" w:color="auto"/>
            <w:bottom w:val="none" w:sz="0" w:space="0" w:color="auto"/>
            <w:right w:val="none" w:sz="0" w:space="0" w:color="auto"/>
          </w:divBdr>
        </w:div>
        <w:div w:id="1502350618">
          <w:marLeft w:val="0"/>
          <w:marRight w:val="0"/>
          <w:marTop w:val="0"/>
          <w:marBottom w:val="0"/>
          <w:divBdr>
            <w:top w:val="none" w:sz="0" w:space="0" w:color="auto"/>
            <w:left w:val="none" w:sz="0" w:space="0" w:color="auto"/>
            <w:bottom w:val="none" w:sz="0" w:space="0" w:color="auto"/>
            <w:right w:val="none" w:sz="0" w:space="0" w:color="auto"/>
          </w:divBdr>
        </w:div>
        <w:div w:id="967902474">
          <w:marLeft w:val="0"/>
          <w:marRight w:val="0"/>
          <w:marTop w:val="0"/>
          <w:marBottom w:val="0"/>
          <w:divBdr>
            <w:top w:val="none" w:sz="0" w:space="0" w:color="auto"/>
            <w:left w:val="none" w:sz="0" w:space="0" w:color="auto"/>
            <w:bottom w:val="none" w:sz="0" w:space="0" w:color="auto"/>
            <w:right w:val="none" w:sz="0" w:space="0" w:color="auto"/>
          </w:divBdr>
        </w:div>
        <w:div w:id="1219438206">
          <w:marLeft w:val="0"/>
          <w:marRight w:val="0"/>
          <w:marTop w:val="0"/>
          <w:marBottom w:val="0"/>
          <w:divBdr>
            <w:top w:val="none" w:sz="0" w:space="0" w:color="auto"/>
            <w:left w:val="none" w:sz="0" w:space="0" w:color="auto"/>
            <w:bottom w:val="none" w:sz="0" w:space="0" w:color="auto"/>
            <w:right w:val="none" w:sz="0" w:space="0" w:color="auto"/>
          </w:divBdr>
        </w:div>
        <w:div w:id="1430537896">
          <w:marLeft w:val="0"/>
          <w:marRight w:val="0"/>
          <w:marTop w:val="0"/>
          <w:marBottom w:val="0"/>
          <w:divBdr>
            <w:top w:val="none" w:sz="0" w:space="0" w:color="auto"/>
            <w:left w:val="none" w:sz="0" w:space="0" w:color="auto"/>
            <w:bottom w:val="none" w:sz="0" w:space="0" w:color="auto"/>
            <w:right w:val="none" w:sz="0" w:space="0" w:color="auto"/>
          </w:divBdr>
        </w:div>
        <w:div w:id="1059860009">
          <w:marLeft w:val="0"/>
          <w:marRight w:val="0"/>
          <w:marTop w:val="0"/>
          <w:marBottom w:val="0"/>
          <w:divBdr>
            <w:top w:val="none" w:sz="0" w:space="0" w:color="auto"/>
            <w:left w:val="none" w:sz="0" w:space="0" w:color="auto"/>
            <w:bottom w:val="none" w:sz="0" w:space="0" w:color="auto"/>
            <w:right w:val="none" w:sz="0" w:space="0" w:color="auto"/>
          </w:divBdr>
        </w:div>
        <w:div w:id="2146894246">
          <w:marLeft w:val="0"/>
          <w:marRight w:val="0"/>
          <w:marTop w:val="0"/>
          <w:marBottom w:val="0"/>
          <w:divBdr>
            <w:top w:val="none" w:sz="0" w:space="0" w:color="auto"/>
            <w:left w:val="none" w:sz="0" w:space="0" w:color="auto"/>
            <w:bottom w:val="none" w:sz="0" w:space="0" w:color="auto"/>
            <w:right w:val="none" w:sz="0" w:space="0" w:color="auto"/>
          </w:divBdr>
        </w:div>
        <w:div w:id="1119714631">
          <w:marLeft w:val="0"/>
          <w:marRight w:val="0"/>
          <w:marTop w:val="0"/>
          <w:marBottom w:val="0"/>
          <w:divBdr>
            <w:top w:val="none" w:sz="0" w:space="0" w:color="auto"/>
            <w:left w:val="none" w:sz="0" w:space="0" w:color="auto"/>
            <w:bottom w:val="none" w:sz="0" w:space="0" w:color="auto"/>
            <w:right w:val="none" w:sz="0" w:space="0" w:color="auto"/>
          </w:divBdr>
        </w:div>
        <w:div w:id="1183668114">
          <w:marLeft w:val="0"/>
          <w:marRight w:val="0"/>
          <w:marTop w:val="0"/>
          <w:marBottom w:val="0"/>
          <w:divBdr>
            <w:top w:val="none" w:sz="0" w:space="0" w:color="auto"/>
            <w:left w:val="none" w:sz="0" w:space="0" w:color="auto"/>
            <w:bottom w:val="none" w:sz="0" w:space="0" w:color="auto"/>
            <w:right w:val="none" w:sz="0" w:space="0" w:color="auto"/>
          </w:divBdr>
        </w:div>
      </w:divsChild>
    </w:div>
    <w:div w:id="1145781253">
      <w:bodyDiv w:val="1"/>
      <w:marLeft w:val="0"/>
      <w:marRight w:val="0"/>
      <w:marTop w:val="0"/>
      <w:marBottom w:val="0"/>
      <w:divBdr>
        <w:top w:val="none" w:sz="0" w:space="0" w:color="auto"/>
        <w:left w:val="none" w:sz="0" w:space="0" w:color="auto"/>
        <w:bottom w:val="none" w:sz="0" w:space="0" w:color="auto"/>
        <w:right w:val="none" w:sz="0" w:space="0" w:color="auto"/>
      </w:divBdr>
    </w:div>
    <w:div w:id="1601595962">
      <w:bodyDiv w:val="1"/>
      <w:marLeft w:val="0"/>
      <w:marRight w:val="0"/>
      <w:marTop w:val="0"/>
      <w:marBottom w:val="0"/>
      <w:divBdr>
        <w:top w:val="none" w:sz="0" w:space="0" w:color="auto"/>
        <w:left w:val="none" w:sz="0" w:space="0" w:color="auto"/>
        <w:bottom w:val="none" w:sz="0" w:space="0" w:color="auto"/>
        <w:right w:val="none" w:sz="0" w:space="0" w:color="auto"/>
      </w:divBdr>
      <w:divsChild>
        <w:div w:id="425030960">
          <w:marLeft w:val="0"/>
          <w:marRight w:val="0"/>
          <w:marTop w:val="0"/>
          <w:marBottom w:val="0"/>
          <w:divBdr>
            <w:top w:val="none" w:sz="0" w:space="0" w:color="auto"/>
            <w:left w:val="none" w:sz="0" w:space="0" w:color="auto"/>
            <w:bottom w:val="none" w:sz="0" w:space="0" w:color="auto"/>
            <w:right w:val="none" w:sz="0" w:space="0" w:color="auto"/>
          </w:divBdr>
        </w:div>
        <w:div w:id="1842810574">
          <w:marLeft w:val="0"/>
          <w:marRight w:val="0"/>
          <w:marTop w:val="0"/>
          <w:marBottom w:val="0"/>
          <w:divBdr>
            <w:top w:val="none" w:sz="0" w:space="0" w:color="auto"/>
            <w:left w:val="none" w:sz="0" w:space="0" w:color="auto"/>
            <w:bottom w:val="none" w:sz="0" w:space="0" w:color="auto"/>
            <w:right w:val="none" w:sz="0" w:space="0" w:color="auto"/>
          </w:divBdr>
        </w:div>
        <w:div w:id="2083092712">
          <w:marLeft w:val="0"/>
          <w:marRight w:val="0"/>
          <w:marTop w:val="0"/>
          <w:marBottom w:val="0"/>
          <w:divBdr>
            <w:top w:val="none" w:sz="0" w:space="0" w:color="auto"/>
            <w:left w:val="none" w:sz="0" w:space="0" w:color="auto"/>
            <w:bottom w:val="none" w:sz="0" w:space="0" w:color="auto"/>
            <w:right w:val="none" w:sz="0" w:space="0" w:color="auto"/>
          </w:divBdr>
        </w:div>
        <w:div w:id="251206926">
          <w:marLeft w:val="0"/>
          <w:marRight w:val="0"/>
          <w:marTop w:val="0"/>
          <w:marBottom w:val="0"/>
          <w:divBdr>
            <w:top w:val="none" w:sz="0" w:space="0" w:color="auto"/>
            <w:left w:val="none" w:sz="0" w:space="0" w:color="auto"/>
            <w:bottom w:val="none" w:sz="0" w:space="0" w:color="auto"/>
            <w:right w:val="none" w:sz="0" w:space="0" w:color="auto"/>
          </w:divBdr>
        </w:div>
        <w:div w:id="1122336408">
          <w:marLeft w:val="0"/>
          <w:marRight w:val="0"/>
          <w:marTop w:val="0"/>
          <w:marBottom w:val="0"/>
          <w:divBdr>
            <w:top w:val="none" w:sz="0" w:space="0" w:color="auto"/>
            <w:left w:val="none" w:sz="0" w:space="0" w:color="auto"/>
            <w:bottom w:val="none" w:sz="0" w:space="0" w:color="auto"/>
            <w:right w:val="none" w:sz="0" w:space="0" w:color="auto"/>
          </w:divBdr>
        </w:div>
        <w:div w:id="69180202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490753748">
          <w:marLeft w:val="0"/>
          <w:marRight w:val="0"/>
          <w:marTop w:val="0"/>
          <w:marBottom w:val="0"/>
          <w:divBdr>
            <w:top w:val="none" w:sz="0" w:space="0" w:color="auto"/>
            <w:left w:val="none" w:sz="0" w:space="0" w:color="auto"/>
            <w:bottom w:val="none" w:sz="0" w:space="0" w:color="auto"/>
            <w:right w:val="none" w:sz="0" w:space="0" w:color="auto"/>
          </w:divBdr>
        </w:div>
        <w:div w:id="155339441">
          <w:marLeft w:val="0"/>
          <w:marRight w:val="0"/>
          <w:marTop w:val="0"/>
          <w:marBottom w:val="0"/>
          <w:divBdr>
            <w:top w:val="none" w:sz="0" w:space="0" w:color="auto"/>
            <w:left w:val="none" w:sz="0" w:space="0" w:color="auto"/>
            <w:bottom w:val="none" w:sz="0" w:space="0" w:color="auto"/>
            <w:right w:val="none" w:sz="0" w:space="0" w:color="auto"/>
          </w:divBdr>
        </w:div>
        <w:div w:id="176117789">
          <w:marLeft w:val="0"/>
          <w:marRight w:val="0"/>
          <w:marTop w:val="0"/>
          <w:marBottom w:val="0"/>
          <w:divBdr>
            <w:top w:val="none" w:sz="0" w:space="0" w:color="auto"/>
            <w:left w:val="none" w:sz="0" w:space="0" w:color="auto"/>
            <w:bottom w:val="none" w:sz="0" w:space="0" w:color="auto"/>
            <w:right w:val="none" w:sz="0" w:space="0" w:color="auto"/>
          </w:divBdr>
        </w:div>
        <w:div w:id="1992171190">
          <w:marLeft w:val="0"/>
          <w:marRight w:val="0"/>
          <w:marTop w:val="0"/>
          <w:marBottom w:val="0"/>
          <w:divBdr>
            <w:top w:val="none" w:sz="0" w:space="0" w:color="auto"/>
            <w:left w:val="none" w:sz="0" w:space="0" w:color="auto"/>
            <w:bottom w:val="none" w:sz="0" w:space="0" w:color="auto"/>
            <w:right w:val="none" w:sz="0" w:space="0" w:color="auto"/>
          </w:divBdr>
        </w:div>
        <w:div w:id="735131624">
          <w:marLeft w:val="0"/>
          <w:marRight w:val="0"/>
          <w:marTop w:val="0"/>
          <w:marBottom w:val="0"/>
          <w:divBdr>
            <w:top w:val="none" w:sz="0" w:space="0" w:color="auto"/>
            <w:left w:val="none" w:sz="0" w:space="0" w:color="auto"/>
            <w:bottom w:val="none" w:sz="0" w:space="0" w:color="auto"/>
            <w:right w:val="none" w:sz="0" w:space="0" w:color="auto"/>
          </w:divBdr>
        </w:div>
        <w:div w:id="1390416985">
          <w:marLeft w:val="0"/>
          <w:marRight w:val="0"/>
          <w:marTop w:val="0"/>
          <w:marBottom w:val="0"/>
          <w:divBdr>
            <w:top w:val="none" w:sz="0" w:space="0" w:color="auto"/>
            <w:left w:val="none" w:sz="0" w:space="0" w:color="auto"/>
            <w:bottom w:val="none" w:sz="0" w:space="0" w:color="auto"/>
            <w:right w:val="none" w:sz="0" w:space="0" w:color="auto"/>
          </w:divBdr>
        </w:div>
        <w:div w:id="697201559">
          <w:marLeft w:val="0"/>
          <w:marRight w:val="0"/>
          <w:marTop w:val="0"/>
          <w:marBottom w:val="0"/>
          <w:divBdr>
            <w:top w:val="none" w:sz="0" w:space="0" w:color="auto"/>
            <w:left w:val="none" w:sz="0" w:space="0" w:color="auto"/>
            <w:bottom w:val="none" w:sz="0" w:space="0" w:color="auto"/>
            <w:right w:val="none" w:sz="0" w:space="0" w:color="auto"/>
          </w:divBdr>
        </w:div>
        <w:div w:id="176963917">
          <w:marLeft w:val="0"/>
          <w:marRight w:val="0"/>
          <w:marTop w:val="0"/>
          <w:marBottom w:val="0"/>
          <w:divBdr>
            <w:top w:val="none" w:sz="0" w:space="0" w:color="auto"/>
            <w:left w:val="none" w:sz="0" w:space="0" w:color="auto"/>
            <w:bottom w:val="none" w:sz="0" w:space="0" w:color="auto"/>
            <w:right w:val="none" w:sz="0" w:space="0" w:color="auto"/>
          </w:divBdr>
        </w:div>
        <w:div w:id="1200237088">
          <w:marLeft w:val="0"/>
          <w:marRight w:val="0"/>
          <w:marTop w:val="0"/>
          <w:marBottom w:val="0"/>
          <w:divBdr>
            <w:top w:val="none" w:sz="0" w:space="0" w:color="auto"/>
            <w:left w:val="none" w:sz="0" w:space="0" w:color="auto"/>
            <w:bottom w:val="none" w:sz="0" w:space="0" w:color="auto"/>
            <w:right w:val="none" w:sz="0" w:space="0" w:color="auto"/>
          </w:divBdr>
        </w:div>
        <w:div w:id="454177291">
          <w:marLeft w:val="0"/>
          <w:marRight w:val="0"/>
          <w:marTop w:val="0"/>
          <w:marBottom w:val="0"/>
          <w:divBdr>
            <w:top w:val="none" w:sz="0" w:space="0" w:color="auto"/>
            <w:left w:val="none" w:sz="0" w:space="0" w:color="auto"/>
            <w:bottom w:val="none" w:sz="0" w:space="0" w:color="auto"/>
            <w:right w:val="none" w:sz="0" w:space="0" w:color="auto"/>
          </w:divBdr>
        </w:div>
        <w:div w:id="1901669119">
          <w:marLeft w:val="0"/>
          <w:marRight w:val="0"/>
          <w:marTop w:val="0"/>
          <w:marBottom w:val="0"/>
          <w:divBdr>
            <w:top w:val="none" w:sz="0" w:space="0" w:color="auto"/>
            <w:left w:val="none" w:sz="0" w:space="0" w:color="auto"/>
            <w:bottom w:val="none" w:sz="0" w:space="0" w:color="auto"/>
            <w:right w:val="none" w:sz="0" w:space="0" w:color="auto"/>
          </w:divBdr>
        </w:div>
        <w:div w:id="45914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getbootstrap.com/2.3.2/scaffolding.html" TargetMode="External"/><Relationship Id="rId1" Type="http://schemas.openxmlformats.org/officeDocument/2006/relationships/hyperlink" Target="https://www.microsoft.com/en-us/download/details.aspx?id=5267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P:\Modeles%20documents\Rapports\Rapport%20de%20stag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5B805-0157-4D10-B846-7A20C8478706}">
  <ds:schemaRefs>
    <ds:schemaRef ds:uri="http://schemas.openxmlformats.org/officeDocument/2006/bibliography"/>
  </ds:schemaRefs>
</ds:datastoreItem>
</file>

<file path=customXml/itemProps2.xml><?xml version="1.0" encoding="utf-8"?>
<ds:datastoreItem xmlns:ds="http://schemas.openxmlformats.org/officeDocument/2006/customXml" ds:itemID="{8A95B497-A81F-4269-9468-D28F579A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stage.dotx</Template>
  <TotalTime>1363</TotalTime>
  <Pages>18</Pages>
  <Words>3088</Words>
  <Characters>17608</Characters>
  <Application>Microsoft Office Word</Application>
  <DocSecurity>0</DocSecurity>
  <Lines>146</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C2T3</Company>
  <LinksUpToDate>false</LinksUpToDate>
  <CharactersWithSpaces>20655</CharactersWithSpaces>
  <SharedDoc>false</SharedDoc>
  <HLinks>
    <vt:vector size="66" baseType="variant">
      <vt:variant>
        <vt:i4>6160430</vt:i4>
      </vt:variant>
      <vt:variant>
        <vt:i4>81</vt:i4>
      </vt:variant>
      <vt:variant>
        <vt:i4>0</vt:i4>
      </vt:variant>
      <vt:variant>
        <vt:i4>5</vt:i4>
      </vt:variant>
      <vt:variant>
        <vt:lpwstr>http://docs.mantisbt.org/master/en/administration_guide.pdf</vt:lpwstr>
      </vt:variant>
      <vt:variant>
        <vt:lpwstr/>
      </vt:variant>
      <vt:variant>
        <vt:i4>5308432</vt:i4>
      </vt:variant>
      <vt:variant>
        <vt:i4>78</vt:i4>
      </vt:variant>
      <vt:variant>
        <vt:i4>0</vt:i4>
      </vt:variant>
      <vt:variant>
        <vt:i4>5</vt:i4>
      </vt:variant>
      <vt:variant>
        <vt:lpwstr/>
      </vt:variant>
      <vt:variant>
        <vt:lpwstr>Bar01</vt:lpwstr>
      </vt:variant>
      <vt:variant>
        <vt:i4>5308419</vt:i4>
      </vt:variant>
      <vt:variant>
        <vt:i4>69</vt:i4>
      </vt:variant>
      <vt:variant>
        <vt:i4>0</vt:i4>
      </vt:variant>
      <vt:variant>
        <vt:i4>5</vt:i4>
      </vt:variant>
      <vt:variant>
        <vt:lpwstr/>
      </vt:variant>
      <vt:variant>
        <vt:lpwstr>Man01</vt:lpwstr>
      </vt:variant>
      <vt:variant>
        <vt:i4>1507383</vt:i4>
      </vt:variant>
      <vt:variant>
        <vt:i4>50</vt:i4>
      </vt:variant>
      <vt:variant>
        <vt:i4>0</vt:i4>
      </vt:variant>
      <vt:variant>
        <vt:i4>5</vt:i4>
      </vt:variant>
      <vt:variant>
        <vt:lpwstr/>
      </vt:variant>
      <vt:variant>
        <vt:lpwstr>_Toc256170448</vt:lpwstr>
      </vt:variant>
      <vt:variant>
        <vt:i4>1507383</vt:i4>
      </vt:variant>
      <vt:variant>
        <vt:i4>44</vt:i4>
      </vt:variant>
      <vt:variant>
        <vt:i4>0</vt:i4>
      </vt:variant>
      <vt:variant>
        <vt:i4>5</vt:i4>
      </vt:variant>
      <vt:variant>
        <vt:lpwstr/>
      </vt:variant>
      <vt:variant>
        <vt:lpwstr>_Toc256170447</vt:lpwstr>
      </vt:variant>
      <vt:variant>
        <vt:i4>1114167</vt:i4>
      </vt:variant>
      <vt:variant>
        <vt:i4>32</vt:i4>
      </vt:variant>
      <vt:variant>
        <vt:i4>0</vt:i4>
      </vt:variant>
      <vt:variant>
        <vt:i4>5</vt:i4>
      </vt:variant>
      <vt:variant>
        <vt:lpwstr/>
      </vt:variant>
      <vt:variant>
        <vt:lpwstr>_Toc256155675</vt:lpwstr>
      </vt:variant>
      <vt:variant>
        <vt:i4>1114167</vt:i4>
      </vt:variant>
      <vt:variant>
        <vt:i4>26</vt:i4>
      </vt:variant>
      <vt:variant>
        <vt:i4>0</vt:i4>
      </vt:variant>
      <vt:variant>
        <vt:i4>5</vt:i4>
      </vt:variant>
      <vt:variant>
        <vt:lpwstr/>
      </vt:variant>
      <vt:variant>
        <vt:lpwstr>_Toc256155674</vt:lpwstr>
      </vt:variant>
      <vt:variant>
        <vt:i4>1114167</vt:i4>
      </vt:variant>
      <vt:variant>
        <vt:i4>20</vt:i4>
      </vt:variant>
      <vt:variant>
        <vt:i4>0</vt:i4>
      </vt:variant>
      <vt:variant>
        <vt:i4>5</vt:i4>
      </vt:variant>
      <vt:variant>
        <vt:lpwstr/>
      </vt:variant>
      <vt:variant>
        <vt:lpwstr>_Toc256155673</vt:lpwstr>
      </vt:variant>
      <vt:variant>
        <vt:i4>1114167</vt:i4>
      </vt:variant>
      <vt:variant>
        <vt:i4>14</vt:i4>
      </vt:variant>
      <vt:variant>
        <vt:i4>0</vt:i4>
      </vt:variant>
      <vt:variant>
        <vt:i4>5</vt:i4>
      </vt:variant>
      <vt:variant>
        <vt:lpwstr/>
      </vt:variant>
      <vt:variant>
        <vt:lpwstr>_Toc256155672</vt:lpwstr>
      </vt:variant>
      <vt:variant>
        <vt:i4>1114167</vt:i4>
      </vt:variant>
      <vt:variant>
        <vt:i4>8</vt:i4>
      </vt:variant>
      <vt:variant>
        <vt:i4>0</vt:i4>
      </vt:variant>
      <vt:variant>
        <vt:i4>5</vt:i4>
      </vt:variant>
      <vt:variant>
        <vt:lpwstr/>
      </vt:variant>
      <vt:variant>
        <vt:lpwstr>_Toc256155671</vt:lpwstr>
      </vt:variant>
      <vt:variant>
        <vt:i4>1114167</vt:i4>
      </vt:variant>
      <vt:variant>
        <vt:i4>2</vt:i4>
      </vt:variant>
      <vt:variant>
        <vt:i4>0</vt:i4>
      </vt:variant>
      <vt:variant>
        <vt:i4>5</vt:i4>
      </vt:variant>
      <vt:variant>
        <vt:lpwstr/>
      </vt:variant>
      <vt:variant>
        <vt:lpwstr>_Toc256155670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Boucher</dc:creator>
  <cp:lastModifiedBy>JL</cp:lastModifiedBy>
  <cp:revision>4</cp:revision>
  <dcterms:created xsi:type="dcterms:W3CDTF">2016-12-12T04:29:00Z</dcterms:created>
  <dcterms:modified xsi:type="dcterms:W3CDTF">2016-12-13T03:13:00Z</dcterms:modified>
</cp:coreProperties>
</file>